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30783B54" w:rsidR="00620BF5" w:rsidRPr="003C5262" w:rsidRDefault="00B37046" w:rsidP="00BE39CF">
            <w:pPr>
              <w:pStyle w:val="Cabealho"/>
              <w:tabs>
                <w:tab w:val="clear" w:pos="8640"/>
                <w:tab w:val="right" w:pos="8931"/>
              </w:tabs>
              <w:ind w:right="141"/>
            </w:pPr>
            <w:proofErr w:type="gramStart"/>
            <w:r>
              <w:rPr>
                <w:rStyle w:val="Nmerodepgina"/>
              </w:rPr>
              <w:t xml:space="preserve">( </w:t>
            </w:r>
            <w:r w:rsidR="000D0A7F">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r>
        <w:t>Jennyfer Araujo</w:t>
      </w:r>
    </w:p>
    <w:p w14:paraId="138BB702" w14:textId="72041474" w:rsidR="001E682E" w:rsidRDefault="001E682E" w:rsidP="00B37046">
      <w:pPr>
        <w:pStyle w:val="TF-AUTOR0"/>
      </w:pPr>
      <w:r>
        <w:t>Prof.</w:t>
      </w:r>
      <w:r w:rsidR="000D0A7F">
        <w:t xml:space="preserve"> Dalton Solano dos Reis </w:t>
      </w:r>
      <w:r>
        <w:t>– Orientador</w:t>
      </w:r>
      <w:del w:id="9" w:author="Dalton Solano dos Reis" w:date="2024-04-30T10:35:00Z">
        <w:r w:rsidDel="00AF50D0">
          <w:delText>(a)</w:delText>
        </w:r>
      </w:del>
    </w:p>
    <w:p w14:paraId="71F8749B" w14:textId="3966F569" w:rsidR="00076065" w:rsidRDefault="00AF50D0" w:rsidP="00B37046">
      <w:pPr>
        <w:pStyle w:val="TF-AUTOR0"/>
      </w:pPr>
      <w:ins w:id="10" w:author="Dalton Solano dos Reis" w:date="2024-04-30T10:36:00Z">
        <w:r>
          <w:t xml:space="preserve">Prof. </w:t>
        </w:r>
      </w:ins>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del w:id="11" w:author="Dalton Solano dos Reis" w:date="2024-04-30T10:35:00Z">
        <w:r w:rsidR="00274126" w:rsidDel="00AF50D0">
          <w:delText>(</w:delText>
        </w:r>
        <w:r w:rsidR="00C67D26" w:rsidDel="00AF50D0">
          <w:delText>a)</w:delText>
        </w:r>
      </w:del>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commentRangeStart w:id="12"/>
      <w:r>
        <w:t>Contextualização</w:t>
      </w:r>
      <w:bookmarkStart w:id="13" w:name="_Toc419598587"/>
      <w:commentRangeEnd w:id="12"/>
      <w:r w:rsidR="00AF50D0">
        <w:rPr>
          <w:rStyle w:val="Refdecomentrio"/>
          <w:b w:val="0"/>
          <w:caps w:val="0"/>
        </w:rPr>
        <w:commentReference w:id="12"/>
      </w:r>
    </w:p>
    <w:p w14:paraId="234061D5" w14:textId="2EF1F008"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 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2017, p. 123). Além disso, é essencial que o aplicativo seja robusto o suficiente para suportar um grande volume de informações sobre as peças em exposição, sem comprometer a experiência do usuário.</w:t>
      </w:r>
    </w:p>
    <w:p w14:paraId="555E1470" w14:textId="06422937" w:rsidR="009E478B" w:rsidRDefault="009E478B" w:rsidP="009E478B">
      <w:pPr>
        <w:pStyle w:val="TF-TEXTO"/>
      </w:pPr>
      <w:r>
        <w:t xml:space="preserve">Outro aspecto </w:t>
      </w:r>
      <w:del w:id="14" w:author="Dalton Solano dos Reis" w:date="2024-04-30T10:39:00Z">
        <w:r w:rsidDel="00AF50D0">
          <w:delText xml:space="preserve">crítico </w:delText>
        </w:r>
      </w:del>
      <w:ins w:id="15" w:author="Dalton Solano dos Reis" w:date="2024-04-30T10:39:00Z">
        <w:r w:rsidR="00AF50D0">
          <w:t xml:space="preserve">importante </w:t>
        </w:r>
      </w:ins>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68048C9C" w:rsidR="000D0A7F" w:rsidRPr="000D0A7F" w:rsidRDefault="00384CC8" w:rsidP="009E478B">
      <w:pPr>
        <w:pStyle w:val="TF-TEXTO"/>
        <w:rPr>
          <w:b/>
          <w:caps/>
          <w:szCs w:val="24"/>
        </w:rPr>
      </w:pPr>
      <w:r w:rsidRPr="00384CC8">
        <w:t xml:space="preserve">Nesse contexto, este projeto de Trabalho de Conclusão de Curso (TCC) propõe o desenvolvimento de um aplicativo móvel que digitalize e apresente o acervo de peças do Departamento de Sistemas e Computação (DSC) da FURB. </w:t>
      </w:r>
      <w:commentRangeStart w:id="16"/>
      <w:r w:rsidRPr="00384CC8">
        <w:t xml:space="preserve">O objetivo é criar </w:t>
      </w:r>
      <w:commentRangeEnd w:id="16"/>
      <w:r w:rsidR="00AF50D0">
        <w:rPr>
          <w:rStyle w:val="Refdecomentrio"/>
        </w:rPr>
        <w:commentReference w:id="16"/>
      </w:r>
      <w:del w:id="17" w:author="Dalton Solano dos Reis" w:date="2024-04-30T10:41:00Z">
        <w:r w:rsidRPr="00384CC8" w:rsidDel="00AF50D0">
          <w:delText>uma ferramenta</w:delText>
        </w:r>
      </w:del>
      <w:ins w:id="18" w:author="Dalton Solano dos Reis" w:date="2024-04-30T10:41:00Z">
        <w:r w:rsidR="00AF50D0">
          <w:t>um aplicativo</w:t>
        </w:r>
      </w:ins>
      <w:r w:rsidRPr="00384CC8">
        <w:t xml:space="preserve"> </w:t>
      </w:r>
      <w:del w:id="19" w:author="Dalton Solano dos Reis" w:date="2024-04-30T10:41:00Z">
        <w:r w:rsidRPr="00384CC8" w:rsidDel="00AF50D0">
          <w:delText xml:space="preserve">inovadora e impactante </w:delText>
        </w:r>
      </w:del>
      <w:r w:rsidRPr="00384CC8">
        <w:t xml:space="preserve">que permita aos usuários </w:t>
      </w:r>
      <w:r w:rsidR="00470C9F" w:rsidRPr="00384CC8">
        <w:t>explorarem</w:t>
      </w:r>
      <w:r w:rsidRPr="00384CC8">
        <w:t xml:space="preserve"> o acervo de forma interativa e educativa. Através desse aplicativo, busca-se não apenas encantar os visitantes, mas também contribuir para a preservação e divulgação do patrimônio tecnológico representado pelas peças em exposição</w:t>
      </w:r>
      <w:r>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568F6">
        <w:rPr>
          <w:i/>
          <w:iCs/>
          <w:rPrChange w:id="20" w:author="Dalton Solano dos Reis" w:date="2024-04-30T10:54:00Z">
            <w:rPr/>
          </w:rPrChange>
        </w:rPr>
        <w:t>frontend</w:t>
      </w:r>
      <w:proofErr w:type="spellEnd"/>
      <w:r w:rsidR="00105357">
        <w:t xml:space="preserve"> e </w:t>
      </w:r>
      <w:proofErr w:type="spellStart"/>
      <w:r w:rsidR="00105357" w:rsidRPr="001568F6">
        <w:rPr>
          <w:i/>
          <w:iCs/>
          <w:rPrChange w:id="21" w:author="Dalton Solano dos Reis" w:date="2024-04-30T10:54:00Z">
            <w:rPr/>
          </w:rPrChange>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commentRangeStart w:id="22"/>
      <w:r>
        <w:t>Revisão Bibliográfica</w:t>
      </w:r>
      <w:commentRangeEnd w:id="22"/>
      <w:r w:rsidR="00952612">
        <w:rPr>
          <w:rStyle w:val="Refdecomentrio"/>
          <w:caps w:val="0"/>
          <w:color w:val="auto"/>
        </w:rPr>
        <w:commentReference w:id="22"/>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77777777" w:rsidR="009E2327" w:rsidRDefault="009E2327" w:rsidP="00105357">
      <w:pPr>
        <w:pStyle w:val="TF-TEXTO"/>
      </w:pPr>
      <w:r>
        <w:t>Por conseguinte, na próxima seção, abordaremos o</w:t>
      </w:r>
      <w:r w:rsidRPr="009E2327">
        <w:t xml:space="preserve"> desenvolvimento de aplicativos móveis</w:t>
      </w:r>
      <w:r>
        <w:t>, que</w:t>
      </w:r>
      <w:r w:rsidRPr="009E2327">
        <w:t xml:space="preserve"> envolve o uso de tecnologias </w:t>
      </w:r>
      <w:proofErr w:type="spellStart"/>
      <w:r w:rsidRPr="00F575FE">
        <w:rPr>
          <w:i/>
          <w:iCs/>
          <w:rPrChange w:id="23" w:author="Dalton Solano dos Reis" w:date="2024-04-30T11:26:00Z">
            <w:rPr/>
          </w:rPrChange>
        </w:rPr>
        <w:t>frontend</w:t>
      </w:r>
      <w:proofErr w:type="spellEnd"/>
      <w:r w:rsidRPr="009E2327">
        <w:t xml:space="preserve"> e </w:t>
      </w:r>
      <w:proofErr w:type="spellStart"/>
      <w:r w:rsidRPr="00F575FE">
        <w:rPr>
          <w:i/>
          <w:iCs/>
          <w:rPrChange w:id="24" w:author="Dalton Solano dos Reis" w:date="2024-04-30T11:26:00Z">
            <w:rPr/>
          </w:rPrChange>
        </w:rPr>
        <w:t>backend</w:t>
      </w:r>
      <w:proofErr w:type="spellEnd"/>
      <w:r w:rsidRPr="009E2327">
        <w:t xml:space="preserve">, cada uma com suas características e benefícios distintos. Estudos comparativos, como os conduzidos por Albert </w:t>
      </w:r>
      <w:r w:rsidRPr="00F568F8">
        <w:rPr>
          <w:i/>
          <w:iCs/>
          <w:rPrChange w:id="25" w:author="Dalton Solano dos Reis" w:date="2024-04-30T11:27:00Z">
            <w:rPr/>
          </w:rPrChange>
        </w:rPr>
        <w:t xml:space="preserve">et </w:t>
      </w:r>
      <w:r w:rsidRPr="00F568F8">
        <w:rPr>
          <w:i/>
          <w:iCs/>
          <w:rPrChange w:id="26" w:author="Dalton Solano dos Reis" w:date="2024-04-30T11:27:00Z">
            <w:rPr/>
          </w:rPrChange>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95CC271"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 em "</w:t>
      </w:r>
      <w:proofErr w:type="spellStart"/>
      <w:r w:rsidR="009E2327" w:rsidRPr="009E2327">
        <w:t>Don't</w:t>
      </w:r>
      <w:proofErr w:type="spellEnd"/>
      <w:r w:rsidR="009E2327" w:rsidRPr="009E2327">
        <w:t xml:space="preserve"> Make Me </w:t>
      </w:r>
      <w:proofErr w:type="spellStart"/>
      <w:r w:rsidR="009E2327" w:rsidRPr="009E2327">
        <w:t>Think</w:t>
      </w:r>
      <w:proofErr w:type="spellEnd"/>
      <w:r w:rsidR="009E2327" w:rsidRPr="009E2327">
        <w:t xml:space="preserve">", oferecem insights </w:t>
      </w:r>
      <w:commentRangeStart w:id="27"/>
      <w:r w:rsidR="009E2327" w:rsidRPr="009E2327">
        <w:t xml:space="preserve">valiosos </w:t>
      </w:r>
      <w:commentRangeEnd w:id="27"/>
      <w:r w:rsidR="00F568F8">
        <w:rPr>
          <w:rStyle w:val="Refdecomentrio"/>
        </w:rPr>
        <w:commentReference w:id="27"/>
      </w:r>
      <w:r w:rsidR="009E2327" w:rsidRPr="009E2327">
        <w:t>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014599D6" w:rsidR="00470C9F" w:rsidRDefault="00470C9F" w:rsidP="00470C9F">
      <w:pPr>
        <w:pStyle w:val="TF-TEXTO"/>
      </w:pPr>
      <w:commentRangeStart w:id="28"/>
      <w:r>
        <w:t>Constantemente</w:t>
      </w:r>
      <w:commentRangeEnd w:id="28"/>
      <w:r w:rsidR="00952612">
        <w:rPr>
          <w:rStyle w:val="Refdecomentrio"/>
        </w:rPr>
        <w:commentReference w:id="28"/>
      </w:r>
      <w:r>
        <w:t xml:space="preserv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exemplo </w:t>
      </w:r>
      <w:commentRangeStart w:id="29"/>
      <w:r>
        <w:t xml:space="preserve">notável </w:t>
      </w:r>
      <w:commentRangeEnd w:id="29"/>
      <w:r w:rsidR="00952612">
        <w:rPr>
          <w:rStyle w:val="Refdecomentrio"/>
        </w:rPr>
        <w:commentReference w:id="29"/>
      </w:r>
      <w:r>
        <w:t xml:space="preserve">é 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proofErr w:type="spellStart"/>
      <w:r w:rsidR="00F568F8">
        <w:t>Retrosc</w:t>
      </w:r>
      <w:proofErr w:type="spellEnd"/>
      <w:r>
        <w:t xml:space="preserve">, 2023). </w:t>
      </w:r>
    </w:p>
    <w:p w14:paraId="7436ED7E" w14:textId="4BD0A3EF" w:rsidR="00470C9F" w:rsidRDefault="00470C9F" w:rsidP="00470C9F">
      <w:pPr>
        <w:pStyle w:val="TF-TEXTO"/>
      </w:pPr>
      <w:r>
        <w:t xml:space="preserve">Existem museus ao redor do mundo que preservam e exibem peças de computadores e hardware antigos, oferecendo aos visitantes uma visão </w:t>
      </w:r>
      <w:commentRangeStart w:id="30"/>
      <w:r>
        <w:t xml:space="preserve">fascinante </w:t>
      </w:r>
      <w:commentRangeEnd w:id="30"/>
      <w:r w:rsidR="00770793">
        <w:rPr>
          <w:rStyle w:val="Refdecomentrio"/>
        </w:rPr>
        <w:commentReference w:id="30"/>
      </w:r>
      <w:r>
        <w:t>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 Essas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commentRangeStart w:id="31"/>
      <w:commentRangeEnd w:id="31"/>
      <w:r w:rsidR="00770793">
        <w:rPr>
          <w:rStyle w:val="Refdecomentrio"/>
        </w:rPr>
        <w:commentReference w:id="31"/>
      </w:r>
      <w:r>
        <w:t>).</w:t>
      </w:r>
    </w:p>
    <w:p w14:paraId="6EE75533" w14:textId="5C43AA97" w:rsidR="003F4B66" w:rsidRPr="00C67979" w:rsidRDefault="00470C9F" w:rsidP="00470C9F">
      <w:pPr>
        <w:pStyle w:val="TF-TEXTO"/>
      </w:pPr>
      <w:commentRangeStart w:id="32"/>
      <w:r>
        <w:t xml:space="preserve">Na Universidade Regional </w:t>
      </w:r>
      <w:commentRangeEnd w:id="32"/>
      <w:r w:rsidR="00770793">
        <w:rPr>
          <w:rStyle w:val="Refdecomentrio"/>
        </w:rPr>
        <w:commentReference w:id="32"/>
      </w:r>
      <w:r>
        <w:t>de Blumenau são mantidas diversas peças de har</w:t>
      </w:r>
      <w:ins w:id="33" w:author="Dalton Solano dos Reis" w:date="2024-04-30T11:08:00Z">
        <w:r w:rsidR="00770793">
          <w:t>d</w:t>
        </w:r>
      </w:ins>
      <w:r>
        <w:t xml:space="preserve">ware pelos professores do Departamento de Sistemas e Computação, embora estas não sejam expostas atualmente. O objetivo é, futuramente, disponibilizar essas peças para exposição, </w:t>
      </w:r>
      <w:r>
        <w:lastRenderedPageBreak/>
        <w:t xml:space="preserve">proporcionando aos alunos e visitantes acesso a uma parte importante da história da 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 </w:t>
      </w:r>
      <w:commentRangeStart w:id="34"/>
      <w:r>
        <w:t>valiosa</w:t>
      </w:r>
      <w:commentRangeEnd w:id="34"/>
      <w:r w:rsidR="00770793">
        <w:rPr>
          <w:rStyle w:val="Refdecomentrio"/>
        </w:rPr>
        <w:commentReference w:id="34"/>
      </w:r>
      <w:r>
        <w:t>, inspirando a curiosidade e o interesse pelos avanços tecnológicos.</w:t>
      </w:r>
    </w:p>
    <w:p w14:paraId="65CB7D24" w14:textId="5268D6E1" w:rsidR="00C67979" w:rsidRDefault="00470C9F" w:rsidP="003A32EC">
      <w:pPr>
        <w:pStyle w:val="Ttulo3"/>
      </w:pPr>
      <w:r>
        <w:t>TECNOLOGIAS FRONTEND E BACKEND</w:t>
      </w:r>
    </w:p>
    <w:p w14:paraId="560699D1" w14:textId="7C667D8F" w:rsidR="00470C9F" w:rsidRDefault="00470C9F" w:rsidP="00470C9F">
      <w:pPr>
        <w:pStyle w:val="TF-TEXTO"/>
      </w:pPr>
      <w:r>
        <w:t xml:space="preserve">Para o desenvolvimento do </w:t>
      </w:r>
      <w:proofErr w:type="spellStart"/>
      <w:r w:rsidRPr="00770793">
        <w:rPr>
          <w:i/>
          <w:iCs/>
          <w:rPrChange w:id="35" w:author="Dalton Solano dos Reis" w:date="2024-04-30T11:11:00Z">
            <w:rPr/>
          </w:rPrChange>
        </w:rPr>
        <w:t>frontend</w:t>
      </w:r>
      <w:proofErr w:type="spellEnd"/>
      <w:r>
        <w:t xml:space="preserve"> do aplicativo móvel foi escolhido o framework </w:t>
      </w:r>
      <w:proofErr w:type="spellStart"/>
      <w:r>
        <w:t>Flutter</w:t>
      </w:r>
      <w:proofErr w:type="spellEnd"/>
      <w:r>
        <w:t xml:space="preserve">, criado pelo Google. “Na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xml:space="preserve">, 2023). A linguagem principal usada no </w:t>
      </w:r>
      <w:proofErr w:type="spellStart"/>
      <w:r>
        <w:t>Flutter</w:t>
      </w:r>
      <w:proofErr w:type="spellEnd"/>
      <w:r>
        <w:t xml:space="preserve"> é o </w:t>
      </w:r>
      <w:proofErr w:type="spellStart"/>
      <w:r>
        <w:t>Dart</w:t>
      </w:r>
      <w:proofErr w:type="spellEnd"/>
      <w:r>
        <w:t xml:space="preserve">, que também foi desenvolvida pelo Google e é conhecida por sua sintaxe simples e familiar, além disso o Dart é uma linguagem fortemente </w:t>
      </w:r>
      <w:proofErr w:type="spellStart"/>
      <w:r w:rsidRPr="00770793">
        <w:rPr>
          <w:i/>
          <w:iCs/>
          <w:rPrChange w:id="36" w:author="Dalton Solano dos Reis" w:date="2024-04-30T11:12:00Z">
            <w:rPr/>
          </w:rPrChange>
        </w:rPr>
        <w:t>tipada</w:t>
      </w:r>
      <w:proofErr w:type="spellEnd"/>
      <w:r>
        <w:t>, o que significa que você pode declarar tipos de dados para suas variáveis, tornando o código mais seguro e legível.</w:t>
      </w:r>
    </w:p>
    <w:p w14:paraId="7D20F331" w14:textId="28A912D4" w:rsidR="00307685" w:rsidRDefault="00470C9F" w:rsidP="00470C9F">
      <w:pPr>
        <w:pStyle w:val="TF-TEXTO"/>
      </w:pPr>
      <w:r>
        <w:t xml:space="preserve">Para o desenvolvimento do </w:t>
      </w:r>
      <w:proofErr w:type="spellStart"/>
      <w:r w:rsidRPr="00770793">
        <w:rPr>
          <w:i/>
          <w:iCs/>
          <w:rPrChange w:id="37" w:author="Dalton Solano dos Reis" w:date="2024-04-30T11:16:00Z">
            <w:rPr/>
          </w:rPrChange>
        </w:rPr>
        <w:t>backend</w:t>
      </w:r>
      <w:proofErr w:type="spellEnd"/>
      <w:r>
        <w:t xml:space="preserve"> foi escolhido o </w:t>
      </w:r>
      <w:commentRangeStart w:id="38"/>
      <w:r>
        <w:t>framework ASP.NET Core</w:t>
      </w:r>
      <w:commentRangeEnd w:id="38"/>
      <w:r w:rsidR="00F568F8">
        <w:rPr>
          <w:rStyle w:val="Refdecomentrio"/>
        </w:rPr>
        <w:commentReference w:id="38"/>
      </w:r>
      <w:r>
        <w:t xml:space="preserv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ins w:id="39" w:author="Dalton Solano dos Reis" w:date="2024-04-30T11:17:00Z">
        <w:r w:rsidR="00F575FE">
          <w:t>.</w:t>
        </w:r>
      </w:ins>
    </w:p>
    <w:p w14:paraId="6591E268" w14:textId="5ED0F729" w:rsidR="00307685" w:rsidRPr="003A32EC" w:rsidRDefault="003A32EC" w:rsidP="003A32EC">
      <w:pPr>
        <w:pStyle w:val="Ttulo3"/>
      </w:pPr>
      <w:commentRangeStart w:id="40"/>
      <w:r w:rsidRPr="003A32EC">
        <w:t xml:space="preserve">PRINCÍPIOS DO DESIGN </w:t>
      </w:r>
      <w:commentRangeEnd w:id="40"/>
      <w:r w:rsidR="00F575FE">
        <w:rPr>
          <w:rStyle w:val="Refdecomentrio"/>
          <w:color w:val="auto"/>
        </w:rPr>
        <w:commentReference w:id="40"/>
      </w:r>
      <w:r w:rsidRPr="003A32EC">
        <w:t>AMIGÁVEL DE INTERFACES: ADOTANDO O HIG DA APPLE PARA EXPERIÊNCIAS DE USUÁRIO EFETIVAS</w:t>
      </w:r>
    </w:p>
    <w:p w14:paraId="4AA466D9" w14:textId="77777777" w:rsidR="003A32EC" w:rsidRDefault="003A32EC" w:rsidP="003A32EC">
      <w:pPr>
        <w:pStyle w:val="TF-TEXTO"/>
      </w:pPr>
      <w:r>
        <w:t xml:space="preserve">O design amigável e a usabilidade das interfaces de aplicativos móveis desempenham um papel fundamental na experiência do usuário. 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 O HIG da Apple fornece uma estrutura abrangente para o design de interfaces em dispositivos iOS, abordando aspectos como layout, tipografia, cores e interações (Apple Inc., 2021). Ao aderir a essas diretrizes, os desenvolvedores podem garantir que suas interfaces sigam as melhores práticas de design, resultando em uma experiência consistente e familiar para os usuários.</w:t>
      </w:r>
    </w:p>
    <w:p w14:paraId="200A7F8E" w14:textId="77777777" w:rsidR="003A32EC" w:rsidRDefault="003A32EC" w:rsidP="003A32EC">
      <w:pPr>
        <w:pStyle w:val="TF-TEXTO"/>
      </w:pPr>
    </w:p>
    <w:p w14:paraId="4DCC3391" w14:textId="77777777" w:rsidR="003A32EC" w:rsidDel="00F575FE" w:rsidRDefault="003A32EC" w:rsidP="003A32EC">
      <w:pPr>
        <w:pStyle w:val="TF-TEXTO"/>
        <w:rPr>
          <w:del w:id="41" w:author="Dalton Solano dos Reis" w:date="2024-04-30T11:25:00Z"/>
        </w:rPr>
      </w:pPr>
      <w:r>
        <w:t>A importância do design amigável vai além da estética; ele também influencia a eficácia e a eficiência do uso do aplicativo.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2DE3185F" w14:textId="77777777" w:rsidR="003A32EC" w:rsidRDefault="003A32EC" w:rsidP="00F575FE">
      <w:pPr>
        <w:pStyle w:val="TF-TEXTO"/>
      </w:pPr>
    </w:p>
    <w:p w14:paraId="0C643C1C" w14:textId="3B4D0E0C"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del w:id="42" w:author="Dalton Solano dos Reis" w:date="2024-04-30T11:32:00Z">
        <w:r w:rsidDel="00F568F8">
          <w:delText xml:space="preserve">crucial </w:delText>
        </w:r>
      </w:del>
      <w:ins w:id="43" w:author="Dalton Solano dos Reis" w:date="2024-04-30T11:32:00Z">
        <w:r w:rsidR="00F568F8">
          <w:t xml:space="preserve">importante </w:t>
        </w:r>
      </w:ins>
      <w:r>
        <w:t>em um cenário onde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7B5E088B"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del w:id="44" w:author="Dalton Solano dos Reis" w:date="2024-04-30T11:36:00Z">
        <w:r w:rsidDel="00F568F8">
          <w:delText>c</w:delText>
        </w:r>
      </w:del>
      <w:proofErr w:type="spellStart"/>
      <w:ins w:id="45" w:author="Dalton Solano dos Reis" w:date="2024-04-30T11:36:00Z">
        <w:r w:rsidR="00F568F8">
          <w:t>C</w:t>
        </w:r>
      </w:ins>
      <w:r>
        <w:t>ode</w:t>
      </w:r>
      <w:proofErr w:type="spellEnd"/>
      <w:del w:id="46" w:author="Dalton Solano dos Reis" w:date="2024-04-30T11:36:00Z">
        <w:r w:rsidDel="00F568F8">
          <w:delText>s</w:delText>
        </w:r>
      </w:del>
      <w:r>
        <w:t xml:space="preserve"> e realidade aumentada para enriquecer a experiência dos visitantes.</w:t>
      </w:r>
    </w:p>
    <w:p w14:paraId="4C34A353" w14:textId="0FB7D47F" w:rsidR="00145E08" w:rsidRDefault="00145E08" w:rsidP="00A44581">
      <w:pPr>
        <w:pStyle w:val="TF-TEXTO"/>
      </w:pPr>
      <w:r>
        <w:t>A seguir, apresenta-se o Quadro 1 com as fontes utilizadas na pesquisa, as palavras-chave utilizadas como filtro e as referências dos trabalhos selecionados como correlatos ao presente projeto.</w:t>
      </w:r>
    </w:p>
    <w:p w14:paraId="7589BAAB" w14:textId="622DEAE8" w:rsidR="003F4B66" w:rsidRDefault="003F4B66" w:rsidP="003F4B66">
      <w:pPr>
        <w:pStyle w:val="TF-LEGENDA"/>
      </w:pPr>
      <w:bookmarkStart w:id="47" w:name="_Ref52025161"/>
      <w:r>
        <w:lastRenderedPageBreak/>
        <w:t xml:space="preserve">Quadro </w:t>
      </w:r>
      <w:r>
        <w:fldChar w:fldCharType="begin"/>
      </w:r>
      <w:r>
        <w:instrText xml:space="preserve"> SEQ Quadro \* ARABIC </w:instrText>
      </w:r>
      <w:r>
        <w:fldChar w:fldCharType="separate"/>
      </w:r>
      <w:r w:rsidR="008F0CFD">
        <w:rPr>
          <w:noProof/>
        </w:rPr>
        <w:t>1</w:t>
      </w:r>
      <w:r>
        <w:rPr>
          <w:noProof/>
        </w:rPr>
        <w:fldChar w:fldCharType="end"/>
      </w:r>
      <w:bookmarkEnd w:id="47"/>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48" w:author="Dalton Solano dos Reis" w:date="2024-04-30T11:38:00Z">
          <w:tblPr>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4673"/>
        <w:gridCol w:w="2268"/>
        <w:gridCol w:w="2098"/>
        <w:tblGridChange w:id="49">
          <w:tblGrid>
            <w:gridCol w:w="2698"/>
            <w:gridCol w:w="1975"/>
            <w:gridCol w:w="352"/>
            <w:gridCol w:w="1599"/>
            <w:gridCol w:w="317"/>
            <w:gridCol w:w="2098"/>
          </w:tblGrid>
        </w:tblGridChange>
      </w:tblGrid>
      <w:tr w:rsidR="00D77790" w14:paraId="3F3D4C76" w14:textId="77777777" w:rsidTr="00D77790">
        <w:trPr>
          <w:trHeight w:val="567"/>
          <w:jc w:val="center"/>
          <w:trPrChange w:id="50" w:author="Dalton Solano dos Reis" w:date="2024-04-30T11:38:00Z">
            <w:trPr>
              <w:gridAfter w:val="0"/>
              <w:trHeight w:val="567"/>
              <w:jc w:val="center"/>
            </w:trPr>
          </w:trPrChange>
        </w:trPr>
        <w:tc>
          <w:tcPr>
            <w:tcW w:w="4673" w:type="dxa"/>
            <w:shd w:val="clear" w:color="auto" w:fill="A6A6A6"/>
            <w:vAlign w:val="center"/>
            <w:tcPrChange w:id="51" w:author="Dalton Solano dos Reis" w:date="2024-04-30T11:38:00Z">
              <w:tcPr>
                <w:tcW w:w="2698" w:type="dxa"/>
                <w:shd w:val="clear" w:color="auto" w:fill="A6A6A6"/>
                <w:vAlign w:val="center"/>
              </w:tcPr>
            </w:tcPrChange>
          </w:tcPr>
          <w:p w14:paraId="71D4E635" w14:textId="5955B20A" w:rsidR="00D77790" w:rsidRDefault="00D77790" w:rsidP="0014747E">
            <w:pPr>
              <w:pStyle w:val="TF-TEXTOQUADRO"/>
              <w:jc w:val="center"/>
            </w:pPr>
            <w:r>
              <w:t>Assunto</w:t>
            </w:r>
          </w:p>
        </w:tc>
        <w:tc>
          <w:tcPr>
            <w:tcW w:w="2268" w:type="dxa"/>
            <w:shd w:val="clear" w:color="auto" w:fill="A6A6A6"/>
            <w:vAlign w:val="center"/>
            <w:tcPrChange w:id="52" w:author="Dalton Solano dos Reis" w:date="2024-04-30T11:38:00Z">
              <w:tcPr>
                <w:tcW w:w="2327" w:type="dxa"/>
                <w:gridSpan w:val="2"/>
                <w:shd w:val="clear" w:color="auto" w:fill="A6A6A6"/>
                <w:vAlign w:val="center"/>
              </w:tcPr>
            </w:tcPrChange>
          </w:tcPr>
          <w:p w14:paraId="0F906A1B" w14:textId="48353F82" w:rsidR="00D77790" w:rsidRDefault="00D77790" w:rsidP="0014747E">
            <w:pPr>
              <w:pStyle w:val="TF-TEXTOQUADRO"/>
              <w:jc w:val="center"/>
            </w:pPr>
            <w:r>
              <w:t>Filtro</w:t>
            </w:r>
          </w:p>
        </w:tc>
        <w:tc>
          <w:tcPr>
            <w:tcW w:w="2098" w:type="dxa"/>
            <w:shd w:val="clear" w:color="auto" w:fill="A6A6A6"/>
            <w:vAlign w:val="center"/>
            <w:tcPrChange w:id="53" w:author="Dalton Solano dos Reis" w:date="2024-04-30T11:38:00Z">
              <w:tcPr>
                <w:tcW w:w="1599" w:type="dxa"/>
                <w:shd w:val="clear" w:color="auto" w:fill="A6A6A6"/>
                <w:vAlign w:val="center"/>
              </w:tcPr>
            </w:tcPrChange>
          </w:tcPr>
          <w:p w14:paraId="5599ECBC" w14:textId="434DC667" w:rsidR="00D77790" w:rsidRDefault="00D77790" w:rsidP="0014747E">
            <w:pPr>
              <w:pStyle w:val="TF-TEXTOQUADRO"/>
              <w:jc w:val="center"/>
            </w:pPr>
            <w:r>
              <w:t>Referência</w:t>
            </w:r>
          </w:p>
        </w:tc>
      </w:tr>
      <w:tr w:rsidR="00D77790" w14:paraId="772830E8" w14:textId="77777777" w:rsidTr="00D77790">
        <w:trPr>
          <w:jc w:val="center"/>
          <w:trPrChange w:id="54" w:author="Dalton Solano dos Reis" w:date="2024-04-30T11:38:00Z">
            <w:trPr>
              <w:gridAfter w:val="0"/>
              <w:jc w:val="center"/>
            </w:trPr>
          </w:trPrChange>
        </w:trPr>
        <w:tc>
          <w:tcPr>
            <w:tcW w:w="4673" w:type="dxa"/>
            <w:shd w:val="clear" w:color="auto" w:fill="auto"/>
            <w:tcPrChange w:id="55" w:author="Dalton Solano dos Reis" w:date="2024-04-30T11:38:00Z">
              <w:tcPr>
                <w:tcW w:w="2698" w:type="dxa"/>
                <w:shd w:val="clear" w:color="auto" w:fill="auto"/>
              </w:tcPr>
            </w:tcPrChange>
          </w:tcPr>
          <w:p w14:paraId="16FA2477" w14:textId="3392E4B8" w:rsidR="00D77790" w:rsidRDefault="00D77790">
            <w:pPr>
              <w:pStyle w:val="TF-TEXTOQUADRO"/>
              <w:pPrChange w:id="56" w:author="Dalton Solano dos Reis" w:date="2024-04-30T11:37:00Z">
                <w:pPr>
                  <w:pStyle w:val="TF-TEXTOQUADRO"/>
                  <w:jc w:val="center"/>
                </w:pPr>
              </w:pPrChange>
            </w:pPr>
            <w:r>
              <w:t xml:space="preserve">Aplicativo de auxílio aos visitantes de museu utilizando QR </w:t>
            </w:r>
            <w:proofErr w:type="spellStart"/>
            <w:r>
              <w:t>Code</w:t>
            </w:r>
            <w:proofErr w:type="spellEnd"/>
          </w:p>
        </w:tc>
        <w:tc>
          <w:tcPr>
            <w:tcW w:w="2268" w:type="dxa"/>
            <w:shd w:val="clear" w:color="auto" w:fill="auto"/>
            <w:tcPrChange w:id="57" w:author="Dalton Solano dos Reis" w:date="2024-04-30T11:38:00Z">
              <w:tcPr>
                <w:tcW w:w="2327" w:type="dxa"/>
                <w:gridSpan w:val="2"/>
                <w:shd w:val="clear" w:color="auto" w:fill="auto"/>
              </w:tcPr>
            </w:tcPrChange>
          </w:tcPr>
          <w:p w14:paraId="1555BA3B" w14:textId="2A46C3E5" w:rsidR="00D77790" w:rsidRDefault="00D77790" w:rsidP="0014747E">
            <w:pPr>
              <w:pStyle w:val="TF-TEXTOQUADRO"/>
              <w:jc w:val="center"/>
            </w:pPr>
            <w:r>
              <w:t>“museu”</w:t>
            </w:r>
            <w:ins w:id="58" w:author="Dalton Solano dos Reis" w:date="2024-04-30T11:38:00Z">
              <w:r>
                <w:t>,</w:t>
              </w:r>
            </w:ins>
            <w:r>
              <w:t xml:space="preserve"> “aplicativo” </w:t>
            </w:r>
            <w:ins w:id="59" w:author="Dalton Solano dos Reis" w:date="2024-04-30T11:38:00Z">
              <w:r>
                <w:t xml:space="preserve">e </w:t>
              </w:r>
            </w:ins>
            <w:r>
              <w:t>“</w:t>
            </w:r>
            <w:proofErr w:type="spellStart"/>
            <w:r>
              <w:t>qr</w:t>
            </w:r>
            <w:proofErr w:type="spellEnd"/>
            <w:r>
              <w:t xml:space="preserve"> </w:t>
            </w:r>
            <w:proofErr w:type="spellStart"/>
            <w:r>
              <w:t>code</w:t>
            </w:r>
            <w:proofErr w:type="spellEnd"/>
            <w:r>
              <w:t>”</w:t>
            </w:r>
          </w:p>
        </w:tc>
        <w:tc>
          <w:tcPr>
            <w:tcW w:w="2098" w:type="dxa"/>
            <w:tcPrChange w:id="60" w:author="Dalton Solano dos Reis" w:date="2024-04-30T11:38:00Z">
              <w:tcPr>
                <w:tcW w:w="1599" w:type="dxa"/>
              </w:tcPr>
            </w:tcPrChange>
          </w:tcPr>
          <w:p w14:paraId="7F690E10" w14:textId="3CB7FEEE" w:rsidR="00D77790" w:rsidRDefault="00D77790" w:rsidP="0014747E">
            <w:pPr>
              <w:pStyle w:val="TF-TEXTOQUADRO"/>
              <w:jc w:val="center"/>
            </w:pPr>
            <w:r>
              <w:t>(Braga, 2018)</w:t>
            </w:r>
          </w:p>
        </w:tc>
      </w:tr>
      <w:tr w:rsidR="00D77790" w14:paraId="698AA75C" w14:textId="77777777" w:rsidTr="00D77790">
        <w:trPr>
          <w:jc w:val="center"/>
          <w:trPrChange w:id="61" w:author="Dalton Solano dos Reis" w:date="2024-04-30T11:38:00Z">
            <w:trPr>
              <w:gridAfter w:val="0"/>
              <w:jc w:val="center"/>
            </w:trPr>
          </w:trPrChange>
        </w:trPr>
        <w:tc>
          <w:tcPr>
            <w:tcW w:w="4673" w:type="dxa"/>
            <w:shd w:val="clear" w:color="auto" w:fill="auto"/>
            <w:tcPrChange w:id="62" w:author="Dalton Solano dos Reis" w:date="2024-04-30T11:38:00Z">
              <w:tcPr>
                <w:tcW w:w="2698" w:type="dxa"/>
                <w:shd w:val="clear" w:color="auto" w:fill="auto"/>
              </w:tcPr>
            </w:tcPrChange>
          </w:tcPr>
          <w:p w14:paraId="19F18901" w14:textId="2E16DF39" w:rsidR="00D77790" w:rsidRDefault="00D77790">
            <w:pPr>
              <w:pStyle w:val="TF-TEXTOQUADRO"/>
              <w:pPrChange w:id="63" w:author="Dalton Solano dos Reis" w:date="2024-04-30T11:37:00Z">
                <w:pPr>
                  <w:pStyle w:val="TF-TEXTOQUADRO"/>
                  <w:jc w:val="center"/>
                </w:pPr>
              </w:pPrChange>
            </w:pPr>
            <w:r>
              <w:t>Aplicativo para museu utilizando realidade aumentada</w:t>
            </w:r>
          </w:p>
        </w:tc>
        <w:tc>
          <w:tcPr>
            <w:tcW w:w="2268" w:type="dxa"/>
            <w:shd w:val="clear" w:color="auto" w:fill="auto"/>
            <w:tcPrChange w:id="64" w:author="Dalton Solano dos Reis" w:date="2024-04-30T11:38:00Z">
              <w:tcPr>
                <w:tcW w:w="2327" w:type="dxa"/>
                <w:gridSpan w:val="2"/>
                <w:shd w:val="clear" w:color="auto" w:fill="auto"/>
              </w:tcPr>
            </w:tcPrChange>
          </w:tcPr>
          <w:p w14:paraId="6221AD73" w14:textId="3552DFC6" w:rsidR="00D77790" w:rsidRDefault="00D77790" w:rsidP="0014747E">
            <w:pPr>
              <w:pStyle w:val="TF-TEXTOQUADRO"/>
              <w:jc w:val="center"/>
            </w:pPr>
            <w:r>
              <w:t>“museu”</w:t>
            </w:r>
            <w:ins w:id="65" w:author="Dalton Solano dos Reis" w:date="2024-04-30T11:38:00Z">
              <w:r>
                <w:t xml:space="preserve"> e </w:t>
              </w:r>
            </w:ins>
            <w:del w:id="66" w:author="Dalton Solano dos Reis" w:date="2024-04-30T11:38:00Z">
              <w:r w:rsidDel="00D77790">
                <w:delText xml:space="preserve"> </w:delText>
              </w:r>
            </w:del>
            <w:r>
              <w:t>“realidade aumentada”</w:t>
            </w:r>
          </w:p>
        </w:tc>
        <w:tc>
          <w:tcPr>
            <w:tcW w:w="2098" w:type="dxa"/>
            <w:tcPrChange w:id="67" w:author="Dalton Solano dos Reis" w:date="2024-04-30T11:38:00Z">
              <w:tcPr>
                <w:tcW w:w="1599" w:type="dxa"/>
              </w:tcPr>
            </w:tcPrChange>
          </w:tcPr>
          <w:p w14:paraId="4084FAB1" w14:textId="73A7E6FB" w:rsidR="00D77790" w:rsidRDefault="00D77790" w:rsidP="0014747E">
            <w:pPr>
              <w:pStyle w:val="TF-TEXTOQUADRO"/>
              <w:jc w:val="center"/>
            </w:pPr>
            <w:r>
              <w:t>(Menezes, 2019)</w:t>
            </w:r>
          </w:p>
        </w:tc>
      </w:tr>
      <w:tr w:rsidR="00D77790" w14:paraId="4E27460C" w14:textId="77777777" w:rsidTr="00D77790">
        <w:trPr>
          <w:jc w:val="center"/>
          <w:trPrChange w:id="68" w:author="Dalton Solano dos Reis" w:date="2024-04-30T11:38:00Z">
            <w:trPr>
              <w:gridAfter w:val="0"/>
              <w:jc w:val="center"/>
            </w:trPr>
          </w:trPrChange>
        </w:trPr>
        <w:tc>
          <w:tcPr>
            <w:tcW w:w="4673" w:type="dxa"/>
            <w:shd w:val="clear" w:color="auto" w:fill="auto"/>
            <w:tcPrChange w:id="69" w:author="Dalton Solano dos Reis" w:date="2024-04-30T11:38:00Z">
              <w:tcPr>
                <w:tcW w:w="2698" w:type="dxa"/>
                <w:shd w:val="clear" w:color="auto" w:fill="auto"/>
              </w:tcPr>
            </w:tcPrChange>
          </w:tcPr>
          <w:p w14:paraId="3F938A2E" w14:textId="60DF6EA8" w:rsidR="00D77790" w:rsidRDefault="00D77790">
            <w:pPr>
              <w:pStyle w:val="TF-TEXTOQUADRO"/>
              <w:pPrChange w:id="70" w:author="Dalton Solano dos Reis" w:date="2024-04-30T11:37:00Z">
                <w:pPr>
                  <w:pStyle w:val="TF-TEXTOQUADRO"/>
                  <w:jc w:val="center"/>
                </w:pPr>
              </w:pPrChange>
            </w:pPr>
            <w:r>
              <w:t>Design de aplicativo para acesso de informações sobre museu</w:t>
            </w:r>
          </w:p>
        </w:tc>
        <w:tc>
          <w:tcPr>
            <w:tcW w:w="2268" w:type="dxa"/>
            <w:shd w:val="clear" w:color="auto" w:fill="auto"/>
            <w:tcPrChange w:id="71" w:author="Dalton Solano dos Reis" w:date="2024-04-30T11:38:00Z">
              <w:tcPr>
                <w:tcW w:w="2327" w:type="dxa"/>
                <w:gridSpan w:val="2"/>
                <w:shd w:val="clear" w:color="auto" w:fill="auto"/>
              </w:tcPr>
            </w:tcPrChange>
          </w:tcPr>
          <w:p w14:paraId="1A28DCCE" w14:textId="0CF29BAE" w:rsidR="00D77790" w:rsidRDefault="00D77790" w:rsidP="0014747E">
            <w:pPr>
              <w:pStyle w:val="TF-TEXTOQUADRO"/>
              <w:jc w:val="center"/>
            </w:pPr>
            <w:r>
              <w:t>“museu</w:t>
            </w:r>
            <w:del w:id="72" w:author="Dalton Solano dos Reis" w:date="2024-04-30T11:38:00Z">
              <w:r w:rsidDel="00D77790">
                <w:delText xml:space="preserve">” </w:delText>
              </w:r>
            </w:del>
            <w:ins w:id="73" w:author="Dalton Solano dos Reis" w:date="2024-04-30T11:38:00Z">
              <w:r>
                <w:t xml:space="preserve">”, </w:t>
              </w:r>
            </w:ins>
            <w:r>
              <w:t>“aplicativo</w:t>
            </w:r>
            <w:del w:id="74" w:author="Dalton Solano dos Reis" w:date="2024-04-30T11:38:00Z">
              <w:r w:rsidDel="00D77790">
                <w:delText xml:space="preserve">” </w:delText>
              </w:r>
            </w:del>
            <w:ins w:id="75" w:author="Dalton Solano dos Reis" w:date="2024-04-30T11:38:00Z">
              <w:r>
                <w:t xml:space="preserve">” e </w:t>
              </w:r>
            </w:ins>
            <w:r>
              <w:t>“design”</w:t>
            </w:r>
          </w:p>
        </w:tc>
        <w:tc>
          <w:tcPr>
            <w:tcW w:w="2098" w:type="dxa"/>
            <w:tcPrChange w:id="76" w:author="Dalton Solano dos Reis" w:date="2024-04-30T11:38:00Z">
              <w:tcPr>
                <w:tcW w:w="1599" w:type="dxa"/>
              </w:tcPr>
            </w:tcPrChange>
          </w:tcPr>
          <w:p w14:paraId="28E87FCA" w14:textId="7E36166F" w:rsidR="00D77790" w:rsidRDefault="00D77790" w:rsidP="0014747E">
            <w:pPr>
              <w:pStyle w:val="TF-TEXTOQUADRO"/>
              <w:jc w:val="center"/>
            </w:pPr>
            <w:r>
              <w:t>(Lima, 2022)</w:t>
            </w:r>
          </w:p>
        </w:tc>
      </w:tr>
      <w:tr w:rsidR="00D77790" w14:paraId="4F0655D1" w14:textId="77777777" w:rsidTr="00D77790">
        <w:trPr>
          <w:jc w:val="center"/>
          <w:trPrChange w:id="77" w:author="Dalton Solano dos Reis" w:date="2024-04-30T11:38:00Z">
            <w:trPr>
              <w:gridAfter w:val="0"/>
              <w:jc w:val="center"/>
            </w:trPr>
          </w:trPrChange>
        </w:trPr>
        <w:tc>
          <w:tcPr>
            <w:tcW w:w="4673" w:type="dxa"/>
            <w:shd w:val="clear" w:color="auto" w:fill="auto"/>
            <w:tcPrChange w:id="78" w:author="Dalton Solano dos Reis" w:date="2024-04-30T11:38:00Z">
              <w:tcPr>
                <w:tcW w:w="2698" w:type="dxa"/>
                <w:shd w:val="clear" w:color="auto" w:fill="auto"/>
              </w:tcPr>
            </w:tcPrChange>
          </w:tcPr>
          <w:p w14:paraId="32C24C5D" w14:textId="0FB5B962" w:rsidR="00D77790" w:rsidRDefault="00D77790">
            <w:pPr>
              <w:pStyle w:val="TF-TEXTOQUADRO"/>
              <w:pPrChange w:id="79" w:author="Dalton Solano dos Reis" w:date="2024-04-30T11:37:00Z">
                <w:pPr>
                  <w:pStyle w:val="TF-TEXTOQUADRO"/>
                  <w:jc w:val="center"/>
                </w:pPr>
              </w:pPrChange>
            </w:pPr>
            <w:r>
              <w:t>Sistema de acervo de fotos para universidade</w:t>
            </w:r>
          </w:p>
        </w:tc>
        <w:tc>
          <w:tcPr>
            <w:tcW w:w="2268" w:type="dxa"/>
            <w:shd w:val="clear" w:color="auto" w:fill="auto"/>
            <w:tcPrChange w:id="80" w:author="Dalton Solano dos Reis" w:date="2024-04-30T11:38:00Z">
              <w:tcPr>
                <w:tcW w:w="2327" w:type="dxa"/>
                <w:gridSpan w:val="2"/>
                <w:shd w:val="clear" w:color="auto" w:fill="auto"/>
              </w:tcPr>
            </w:tcPrChange>
          </w:tcPr>
          <w:p w14:paraId="62F85237" w14:textId="0CF17C6C" w:rsidR="00D77790" w:rsidRDefault="00D77790" w:rsidP="0014747E">
            <w:pPr>
              <w:pStyle w:val="TF-TEXTOQUADRO"/>
              <w:jc w:val="center"/>
            </w:pPr>
            <w:r>
              <w:t>“sistema</w:t>
            </w:r>
            <w:del w:id="81" w:author="Dalton Solano dos Reis" w:date="2024-04-30T11:38:00Z">
              <w:r w:rsidDel="00D77790">
                <w:delText xml:space="preserve">” </w:delText>
              </w:r>
            </w:del>
            <w:ins w:id="82" w:author="Dalton Solano dos Reis" w:date="2024-04-30T11:38:00Z">
              <w:r>
                <w:t xml:space="preserve">” e </w:t>
              </w:r>
            </w:ins>
            <w:r>
              <w:t>“acervo”</w:t>
            </w:r>
          </w:p>
        </w:tc>
        <w:tc>
          <w:tcPr>
            <w:tcW w:w="2098" w:type="dxa"/>
            <w:tcPrChange w:id="83" w:author="Dalton Solano dos Reis" w:date="2024-04-30T11:38:00Z">
              <w:tcPr>
                <w:tcW w:w="1599" w:type="dxa"/>
              </w:tcPr>
            </w:tcPrChange>
          </w:tcPr>
          <w:p w14:paraId="645525A3" w14:textId="4BC6AFCE" w:rsidR="00D77790" w:rsidRDefault="00D77790" w:rsidP="0014747E">
            <w:pPr>
              <w:pStyle w:val="TF-TEXTOQUADRO"/>
              <w:jc w:val="center"/>
            </w:pPr>
            <w:r>
              <w:t>(Machado, 2008)</w:t>
            </w:r>
          </w:p>
        </w:tc>
      </w:tr>
      <w:tr w:rsidR="00D77790" w14:paraId="2C129F30" w14:textId="77777777" w:rsidTr="00D77790">
        <w:trPr>
          <w:jc w:val="center"/>
          <w:trPrChange w:id="84" w:author="Dalton Solano dos Reis" w:date="2024-04-30T11:38:00Z">
            <w:trPr>
              <w:gridAfter w:val="0"/>
              <w:jc w:val="center"/>
            </w:trPr>
          </w:trPrChange>
        </w:trPr>
        <w:tc>
          <w:tcPr>
            <w:tcW w:w="4673" w:type="dxa"/>
            <w:shd w:val="clear" w:color="auto" w:fill="auto"/>
            <w:tcPrChange w:id="85" w:author="Dalton Solano dos Reis" w:date="2024-04-30T11:38:00Z">
              <w:tcPr>
                <w:tcW w:w="2698" w:type="dxa"/>
                <w:shd w:val="clear" w:color="auto" w:fill="auto"/>
              </w:tcPr>
            </w:tcPrChange>
          </w:tcPr>
          <w:p w14:paraId="2D4E817F" w14:textId="7828A5D4" w:rsidR="00D77790" w:rsidRDefault="00D77790">
            <w:pPr>
              <w:pStyle w:val="TF-TEXTOQUADRO"/>
              <w:pPrChange w:id="86" w:author="Dalton Solano dos Reis" w:date="2024-04-30T11:37:00Z">
                <w:pPr>
                  <w:pStyle w:val="TF-TEXTOQUADRO"/>
                  <w:jc w:val="center"/>
                </w:pPr>
              </w:pPrChange>
            </w:pPr>
            <w:r>
              <w:t>A</w:t>
            </w:r>
            <w:ins w:id="87" w:author="Dalton Solano dos Reis" w:date="2024-04-30T11:39:00Z">
              <w:r>
                <w:t>p</w:t>
              </w:r>
            </w:ins>
            <w:r>
              <w:t>licativo acervo para organização e catalogação</w:t>
            </w:r>
          </w:p>
        </w:tc>
        <w:tc>
          <w:tcPr>
            <w:tcW w:w="2268" w:type="dxa"/>
            <w:shd w:val="clear" w:color="auto" w:fill="auto"/>
            <w:tcPrChange w:id="88" w:author="Dalton Solano dos Reis" w:date="2024-04-30T11:38:00Z">
              <w:tcPr>
                <w:tcW w:w="2327" w:type="dxa"/>
                <w:gridSpan w:val="2"/>
                <w:shd w:val="clear" w:color="auto" w:fill="auto"/>
              </w:tcPr>
            </w:tcPrChange>
          </w:tcPr>
          <w:p w14:paraId="37CAAD25" w14:textId="2A634A7C" w:rsidR="00D77790" w:rsidRDefault="00D77790" w:rsidP="0014747E">
            <w:pPr>
              <w:pStyle w:val="TF-TEXTOQUADRO"/>
              <w:jc w:val="center"/>
            </w:pPr>
            <w:r>
              <w:t>“aplicativo</w:t>
            </w:r>
            <w:del w:id="89" w:author="Dalton Solano dos Reis" w:date="2024-04-30T11:38:00Z">
              <w:r w:rsidDel="00D77790">
                <w:delText xml:space="preserve">” </w:delText>
              </w:r>
            </w:del>
            <w:ins w:id="90" w:author="Dalton Solano dos Reis" w:date="2024-04-30T11:38:00Z">
              <w:r>
                <w:t xml:space="preserve">” e </w:t>
              </w:r>
            </w:ins>
            <w:r>
              <w:t xml:space="preserve">“acervo” </w:t>
            </w:r>
          </w:p>
        </w:tc>
        <w:tc>
          <w:tcPr>
            <w:tcW w:w="2098" w:type="dxa"/>
            <w:tcPrChange w:id="91" w:author="Dalton Solano dos Reis" w:date="2024-04-30T11:38:00Z">
              <w:tcPr>
                <w:tcW w:w="1599" w:type="dxa"/>
              </w:tcPr>
            </w:tcPrChange>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92" w:name="_Toc54164921"/>
      <w:bookmarkStart w:id="93" w:name="_Toc54165675"/>
      <w:bookmarkStart w:id="94" w:name="_Toc54169333"/>
      <w:bookmarkStart w:id="95" w:name="_Toc96347439"/>
      <w:bookmarkStart w:id="96" w:name="_Toc96357723"/>
      <w:bookmarkStart w:id="97" w:name="_Toc96491866"/>
      <w:bookmarkStart w:id="98" w:name="_Toc411603107"/>
      <w:bookmarkEnd w:id="13"/>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w:t>
      </w:r>
      <w:commentRangeStart w:id="99"/>
      <w:r>
        <w:t>fica claro que há uma lacuna a ser preenchida na área</w:t>
      </w:r>
      <w:commentRangeEnd w:id="99"/>
      <w:r w:rsidR="00C02FB2">
        <w:rPr>
          <w:rStyle w:val="Refdecomentrio"/>
        </w:rPr>
        <w:commentReference w:id="99"/>
      </w:r>
      <w:r>
        <w:t xml:space="preserve">, especialmente em relação à catalogação e organização de peças de acervo. A solução proposta é o desenvolvimento de um aplicativo móvel que utiliza </w:t>
      </w:r>
      <w:commentRangeStart w:id="100"/>
      <w:r>
        <w:t xml:space="preserve">tecnologias como QR </w:t>
      </w:r>
      <w:proofErr w:type="spellStart"/>
      <w:r>
        <w:t>Code</w:t>
      </w:r>
      <w:proofErr w:type="spellEnd"/>
      <w:r>
        <w:t xml:space="preserve"> e realidade aumentada</w:t>
      </w:r>
      <w:commentRangeEnd w:id="100"/>
      <w:r w:rsidR="002A748A">
        <w:rPr>
          <w:rStyle w:val="Refdecomentrio"/>
        </w:rPr>
        <w:commentReference w:id="100"/>
      </w:r>
      <w:r>
        <w:t xml:space="preserve"> para fornecer aos visitantes uma experiência interativa e informativa durante suas visitas ao museu.</w:t>
      </w:r>
    </w:p>
    <w:p w14:paraId="5D98850D" w14:textId="7805FD94" w:rsidR="00FD5867" w:rsidRDefault="00FD5867" w:rsidP="00FD5867">
      <w:pPr>
        <w:pStyle w:val="TF-TEXTO"/>
      </w:pPr>
      <w:commentRangeStart w:id="101"/>
      <w:r>
        <w:t>A contribuição deste projeto para o campo de aplicação é significativa, uma vez que a implementação bem-sucedida do aplicativo pode melhorar consideravelmente a experiência dos visitantes em museus tecnológicos, proporcionando acesso rápido e intuitivo a informações sobre as peças em exibição</w:t>
      </w:r>
      <w:commentRangeEnd w:id="101"/>
      <w:r w:rsidR="00C02FB2">
        <w:rPr>
          <w:rStyle w:val="Refdecomentrio"/>
        </w:rPr>
        <w:commentReference w:id="101"/>
      </w:r>
      <w:r>
        <w:t>. Além disso, o uso de tecnologias emergentes, como realidade aumentada, pode atrair um público mais amplo e diversificado para esses espaços culturais, promovendo a preservação e divulgação da história da tecnologia.</w:t>
      </w:r>
    </w:p>
    <w:p w14:paraId="5DE0C48A" w14:textId="104A4249"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w:t>
      </w:r>
      <w:del w:id="102" w:author="Dalton Solano dos Reis" w:date="2024-04-30T11:52:00Z">
        <w:r w:rsidDel="00C02FB2">
          <w:delText xml:space="preserve"> de ponta</w:delText>
        </w:r>
      </w:del>
      <w:r>
        <w:t xml:space="preserve">,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67EC6333" w:rsidR="00204C16" w:rsidRDefault="00204C16" w:rsidP="00B87DBE">
      <w:pPr>
        <w:pStyle w:val="TF-ALNEA"/>
        <w:numPr>
          <w:ilvl w:val="0"/>
          <w:numId w:val="10"/>
        </w:numPr>
        <w:contextualSpacing w:val="0"/>
      </w:pPr>
      <w:del w:id="103" w:author="Dalton Solano dos Reis" w:date="2024-04-30T11:53:00Z">
        <w:r w:rsidDel="00C02FB2">
          <w:delText xml:space="preserve">Levantamento </w:delText>
        </w:r>
      </w:del>
      <w:ins w:id="104" w:author="Dalton Solano dos Reis" w:date="2024-04-30T11:53:00Z">
        <w:r w:rsidR="00C02FB2">
          <w:t xml:space="preserve">levantamento </w:t>
        </w:r>
      </w:ins>
      <w:r>
        <w:t>bibliográfico</w:t>
      </w:r>
      <w:r w:rsidR="00451B94" w:rsidRPr="007E0D87">
        <w:t xml:space="preserve">: </w:t>
      </w:r>
      <w:del w:id="105" w:author="Dalton Solano dos Reis" w:date="2024-04-30T11:53:00Z">
        <w:r w:rsidRPr="00204C16" w:rsidDel="00C02FB2">
          <w:delText xml:space="preserve">Revisão </w:delText>
        </w:r>
      </w:del>
      <w:ins w:id="106" w:author="Dalton Solano dos Reis" w:date="2024-04-30T11:54:00Z">
        <w:r w:rsidR="00C02FB2" w:rsidRPr="00C02FB2">
          <w:t xml:space="preserve">realizar uma revisão mais aprofundada sobre os </w:t>
        </w:r>
        <w:r w:rsidR="00C02FB2" w:rsidRPr="00C02FB2">
          <w:lastRenderedPageBreak/>
          <w:t>assuntos:</w:t>
        </w:r>
        <w:r w:rsidR="00C02FB2" w:rsidRPr="00C02FB2" w:rsidDel="00C02FB2">
          <w:t xml:space="preserve"> </w:t>
        </w:r>
        <w:commentRangeStart w:id="107"/>
        <w:r w:rsidR="00C02FB2">
          <w:t>... ... ...</w:t>
        </w:r>
        <w:commentRangeEnd w:id="107"/>
        <w:r w:rsidR="00C02FB2">
          <w:rPr>
            <w:rStyle w:val="Refdecomentrio"/>
          </w:rPr>
          <w:commentReference w:id="107"/>
        </w:r>
        <w:r w:rsidR="00C02FB2">
          <w:t>;</w:t>
        </w:r>
      </w:ins>
      <w:del w:id="108" w:author="Dalton Solano dos Reis" w:date="2024-04-30T11:53:00Z">
        <w:r w:rsidRPr="00204C16" w:rsidDel="00C02FB2">
          <w:delText>abrangente de</w:delText>
        </w:r>
      </w:del>
      <w:del w:id="109" w:author="Dalton Solano dos Reis" w:date="2024-04-30T11:54:00Z">
        <w:r w:rsidRPr="00204C16" w:rsidDel="00C02FB2">
          <w:delText xml:space="preserve"> literatura e recursos relevantes para embasar teoricamente o projeto.</w:delText>
        </w:r>
      </w:del>
    </w:p>
    <w:p w14:paraId="4E613A69" w14:textId="1AA57B4C" w:rsidR="00451B94" w:rsidRDefault="00204C16" w:rsidP="00B87DBE">
      <w:pPr>
        <w:pStyle w:val="TF-ALNEA"/>
        <w:numPr>
          <w:ilvl w:val="0"/>
          <w:numId w:val="10"/>
        </w:numPr>
        <w:contextualSpacing w:val="0"/>
      </w:pPr>
      <w:del w:id="110" w:author="Dalton Solano dos Reis" w:date="2024-04-30T11:55:00Z">
        <w:r w:rsidDel="00C02FB2">
          <w:delText xml:space="preserve">Definição </w:delText>
        </w:r>
      </w:del>
      <w:ins w:id="111" w:author="Dalton Solano dos Reis" w:date="2024-04-30T11:55:00Z">
        <w:r w:rsidR="00C02FB2">
          <w:t xml:space="preserve">definição </w:t>
        </w:r>
      </w:ins>
      <w:r>
        <w:t>dos requisitos</w:t>
      </w:r>
      <w:r w:rsidR="00451B94" w:rsidRPr="007E0D87">
        <w:t xml:space="preserve">: </w:t>
      </w:r>
      <w:del w:id="112" w:author="Dalton Solano dos Reis" w:date="2024-04-30T11:55:00Z">
        <w:r w:rsidRPr="00204C16" w:rsidDel="00C02FB2">
          <w:delText xml:space="preserve">Identificação </w:delText>
        </w:r>
      </w:del>
      <w:ins w:id="113" w:author="Dalton Solano dos Reis" w:date="2024-04-30T11:55:00Z">
        <w:r w:rsidR="00C02FB2">
          <w:t>i</w:t>
        </w:r>
        <w:r w:rsidR="00C02FB2" w:rsidRPr="00204C16">
          <w:t xml:space="preserve">dentificação </w:t>
        </w:r>
      </w:ins>
      <w:r w:rsidRPr="00204C16">
        <w:t>e documentação das necessidades funcionais e não funcionais do aplicativo</w:t>
      </w:r>
      <w:del w:id="114" w:author="Dalton Solano dos Reis" w:date="2024-04-30T11:55:00Z">
        <w:r w:rsidRPr="00204C16" w:rsidDel="00C02FB2">
          <w:delText>.</w:delText>
        </w:r>
      </w:del>
      <w:ins w:id="115" w:author="Dalton Solano dos Reis" w:date="2024-04-30T11:55:00Z">
        <w:r w:rsidR="00C02FB2">
          <w:t>;</w:t>
        </w:r>
      </w:ins>
    </w:p>
    <w:p w14:paraId="030AB06B" w14:textId="0919290F" w:rsidR="00451B94" w:rsidRDefault="00204C16" w:rsidP="00451B94">
      <w:pPr>
        <w:pStyle w:val="TF-ALNEA"/>
        <w:contextualSpacing w:val="0"/>
      </w:pPr>
      <w:del w:id="116" w:author="Dalton Solano dos Reis" w:date="2024-04-30T11:56:00Z">
        <w:r w:rsidDel="00C02FB2">
          <w:delText xml:space="preserve">Organização </w:delText>
        </w:r>
      </w:del>
      <w:ins w:id="117" w:author="Dalton Solano dos Reis" w:date="2024-04-30T11:56:00Z">
        <w:r w:rsidR="00C02FB2">
          <w:t xml:space="preserve">organização </w:t>
        </w:r>
      </w:ins>
      <w:r>
        <w:t xml:space="preserve">e classificação das peças do acervo: </w:t>
      </w:r>
      <w:del w:id="118" w:author="Dalton Solano dos Reis" w:date="2024-04-30T11:56:00Z">
        <w:r w:rsidDel="00C02FB2">
          <w:delText xml:space="preserve">Processo </w:delText>
        </w:r>
      </w:del>
      <w:ins w:id="119" w:author="Dalton Solano dos Reis" w:date="2024-04-30T11:56:00Z">
        <w:r w:rsidR="00C02FB2">
          <w:t xml:space="preserve">processo </w:t>
        </w:r>
      </w:ins>
      <w:r>
        <w:t>de catalogação e agrupamento das peças, considerando critérios como tipo, época e função</w:t>
      </w:r>
      <w:del w:id="120" w:author="Dalton Solano dos Reis" w:date="2024-04-30T11:56:00Z">
        <w:r w:rsidDel="00C02FB2">
          <w:delText>.</w:delText>
        </w:r>
      </w:del>
      <w:ins w:id="121" w:author="Dalton Solano dos Reis" w:date="2024-04-30T11:56:00Z">
        <w:r w:rsidR="00C02FB2">
          <w:t>;</w:t>
        </w:r>
      </w:ins>
    </w:p>
    <w:p w14:paraId="4C1EA1A2" w14:textId="68E95D47" w:rsidR="00451B94" w:rsidRDefault="00204C16" w:rsidP="00451B94">
      <w:pPr>
        <w:pStyle w:val="TF-ALNEA"/>
        <w:contextualSpacing w:val="0"/>
      </w:pPr>
      <w:del w:id="122" w:author="Dalton Solano dos Reis" w:date="2024-04-30T11:56:00Z">
        <w:r w:rsidDel="00C02FB2">
          <w:delText xml:space="preserve">Descrição </w:delText>
        </w:r>
      </w:del>
      <w:ins w:id="123" w:author="Dalton Solano dos Reis" w:date="2024-04-30T11:56:00Z">
        <w:r w:rsidR="00C02FB2">
          <w:t xml:space="preserve">descrição </w:t>
        </w:r>
      </w:ins>
      <w:r>
        <w:t>das peças do acervo</w:t>
      </w:r>
      <w:r w:rsidR="00451B94">
        <w:t xml:space="preserve">: </w:t>
      </w:r>
      <w:ins w:id="124" w:author="Dalton Solano dos Reis" w:date="2024-04-30T11:56:00Z">
        <w:r w:rsidR="00C02FB2">
          <w:t>d</w:t>
        </w:r>
      </w:ins>
      <w:del w:id="125" w:author="Dalton Solano dos Reis" w:date="2024-04-30T11:58:00Z">
        <w:r w:rsidRPr="00204C16" w:rsidDel="00941E3E">
          <w:delText>D</w:delText>
        </w:r>
      </w:del>
      <w:r w:rsidRPr="00204C16">
        <w:t>ocumentação detalhada de cada item, incluindo informações sobre sua origem, história e características técnicas</w:t>
      </w:r>
      <w:del w:id="126" w:author="Dalton Solano dos Reis" w:date="2024-04-30T11:56:00Z">
        <w:r w:rsidRPr="00204C16" w:rsidDel="00C02FB2">
          <w:delText>.</w:delText>
        </w:r>
      </w:del>
      <w:ins w:id="127" w:author="Dalton Solano dos Reis" w:date="2024-04-30T11:56:00Z">
        <w:r w:rsidR="00C02FB2">
          <w:t>;</w:t>
        </w:r>
      </w:ins>
    </w:p>
    <w:p w14:paraId="437327B3" w14:textId="64190C63" w:rsidR="00204C16" w:rsidRDefault="00204C16" w:rsidP="00451B94">
      <w:pPr>
        <w:pStyle w:val="TF-ALNEA"/>
        <w:contextualSpacing w:val="0"/>
      </w:pPr>
      <w:del w:id="128" w:author="Dalton Solano dos Reis" w:date="2024-04-30T11:56:00Z">
        <w:r w:rsidDel="00C02FB2">
          <w:delText>Especificação</w:delText>
        </w:r>
      </w:del>
      <w:ins w:id="129" w:author="Dalton Solano dos Reis" w:date="2024-04-30T11:56:00Z">
        <w:r w:rsidR="00C02FB2">
          <w:t>especificação</w:t>
        </w:r>
      </w:ins>
      <w:r>
        <w:t xml:space="preserve">: </w:t>
      </w:r>
      <w:del w:id="130" w:author="Dalton Solano dos Reis" w:date="2024-04-30T11:56:00Z">
        <w:r w:rsidRPr="00204C16" w:rsidDel="00C02FB2">
          <w:delText xml:space="preserve">Detalhamento </w:delText>
        </w:r>
      </w:del>
      <w:ins w:id="131" w:author="Dalton Solano dos Reis" w:date="2024-04-30T11:56:00Z">
        <w:r w:rsidR="00C02FB2">
          <w:t>d</w:t>
        </w:r>
        <w:r w:rsidR="00C02FB2" w:rsidRPr="00204C16">
          <w:t xml:space="preserve">etalhamento </w:t>
        </w:r>
      </w:ins>
      <w:r w:rsidRPr="00204C16">
        <w:t xml:space="preserve">dos requisitos e funcionalidades do aplicativo, </w:t>
      </w:r>
      <w:commentRangeStart w:id="132"/>
      <w:r w:rsidRPr="00204C16">
        <w:t>delineando sua arquitetura e design</w:t>
      </w:r>
      <w:del w:id="133" w:author="Dalton Solano dos Reis" w:date="2024-04-30T11:57:00Z">
        <w:r w:rsidRPr="00204C16" w:rsidDel="00C02FB2">
          <w:delText>.</w:delText>
        </w:r>
      </w:del>
      <w:ins w:id="134" w:author="Dalton Solano dos Reis" w:date="2024-04-30T11:57:00Z">
        <w:r w:rsidR="00C02FB2">
          <w:t>;</w:t>
        </w:r>
      </w:ins>
      <w:commentRangeEnd w:id="132"/>
      <w:ins w:id="135" w:author="Dalton Solano dos Reis" w:date="2024-04-30T11:58:00Z">
        <w:r w:rsidR="00941E3E">
          <w:rPr>
            <w:rStyle w:val="Refdecomentrio"/>
          </w:rPr>
          <w:commentReference w:id="132"/>
        </w:r>
      </w:ins>
    </w:p>
    <w:p w14:paraId="408770C2" w14:textId="4E816406" w:rsidR="00204C16" w:rsidRDefault="00204C16" w:rsidP="00451B94">
      <w:pPr>
        <w:pStyle w:val="TF-ALNEA"/>
        <w:contextualSpacing w:val="0"/>
      </w:pPr>
      <w:del w:id="136" w:author="Dalton Solano dos Reis" w:date="2024-04-30T11:58:00Z">
        <w:r w:rsidDel="00941E3E">
          <w:delText>Implementação</w:delText>
        </w:r>
      </w:del>
      <w:ins w:id="137" w:author="Dalton Solano dos Reis" w:date="2024-04-30T11:58:00Z">
        <w:r w:rsidR="00941E3E">
          <w:t>implementação</w:t>
        </w:r>
      </w:ins>
      <w:r>
        <w:t xml:space="preserve">: </w:t>
      </w:r>
      <w:del w:id="138" w:author="Dalton Solano dos Reis" w:date="2024-04-30T11:58:00Z">
        <w:r w:rsidDel="00941E3E">
          <w:delText xml:space="preserve">Desenvolvimento </w:delText>
        </w:r>
      </w:del>
      <w:ins w:id="139" w:author="Dalton Solano dos Reis" w:date="2024-04-30T11:58:00Z">
        <w:r w:rsidR="00941E3E">
          <w:t xml:space="preserve">desenvolvimento </w:t>
        </w:r>
      </w:ins>
      <w:r>
        <w:t>do aplicativo com base nas especificações, utilizando as tecnologias escolhidas e destacadas na sessão 2.1.2</w:t>
      </w:r>
      <w:del w:id="140" w:author="Dalton Solano dos Reis" w:date="2024-04-30T11:58:00Z">
        <w:r w:rsidDel="00941E3E">
          <w:delText>.</w:delText>
        </w:r>
      </w:del>
      <w:ins w:id="141" w:author="Dalton Solano dos Reis" w:date="2024-04-30T11:58:00Z">
        <w:r w:rsidR="00941E3E">
          <w:t>;</w:t>
        </w:r>
      </w:ins>
    </w:p>
    <w:p w14:paraId="16D69D97" w14:textId="13691C65" w:rsidR="00204C16" w:rsidRDefault="00204C16" w:rsidP="00451B94">
      <w:pPr>
        <w:pStyle w:val="TF-ALNEA"/>
        <w:contextualSpacing w:val="0"/>
      </w:pPr>
      <w:del w:id="142" w:author="Dalton Solano dos Reis" w:date="2024-04-30T11:58:00Z">
        <w:r w:rsidDel="00941E3E">
          <w:delText>Testes</w:delText>
        </w:r>
      </w:del>
      <w:ins w:id="143" w:author="Dalton Solano dos Reis" w:date="2024-04-30T11:58:00Z">
        <w:r w:rsidR="00941E3E">
          <w:t>testes</w:t>
        </w:r>
      </w:ins>
      <w:r>
        <w:t xml:space="preserve">: </w:t>
      </w:r>
      <w:del w:id="144" w:author="Dalton Solano dos Reis" w:date="2024-04-30T11:58:00Z">
        <w:r w:rsidDel="00941E3E">
          <w:delText xml:space="preserve">Avaliação </w:delText>
        </w:r>
      </w:del>
      <w:ins w:id="145" w:author="Dalton Solano dos Reis" w:date="2024-04-30T11:58:00Z">
        <w:r w:rsidR="00941E3E">
          <w:t xml:space="preserve">avaliação </w:t>
        </w:r>
      </w:ins>
      <w:r>
        <w:t xml:space="preserve">sistemática do aplicativo para garantir que atenda </w:t>
      </w:r>
      <w:r w:rsidR="00EB53DE">
        <w:t>aos</w:t>
      </w:r>
      <w:r>
        <w:t xml:space="preserve"> </w:t>
      </w:r>
      <w:r w:rsidR="00EB53DE">
        <w:t>requisitos e</w:t>
      </w:r>
      <w:r>
        <w:t xml:space="preserve"> funcione corretamente em diferentes cenários e dispositivos</w:t>
      </w:r>
      <w:ins w:id="146" w:author="Dalton Solano dos Reis" w:date="2024-04-30T11:59:00Z">
        <w:r w:rsidR="00941E3E">
          <w:t>, utilizando o espaço e peças expostas do museu</w:t>
        </w:r>
      </w:ins>
      <w:r>
        <w:t>.</w:t>
      </w:r>
    </w:p>
    <w:p w14:paraId="12FA0B2C" w14:textId="77777777" w:rsidR="00B37046" w:rsidRDefault="00B37046" w:rsidP="00CD1BD6">
      <w:pPr>
        <w:pStyle w:val="TF-refernciasbibliogrficasTTULO"/>
      </w:pPr>
      <w:bookmarkStart w:id="147" w:name="_Toc351015602"/>
      <w:bookmarkEnd w:id="92"/>
      <w:bookmarkEnd w:id="93"/>
      <w:bookmarkEnd w:id="94"/>
      <w:bookmarkEnd w:id="95"/>
      <w:bookmarkEnd w:id="96"/>
      <w:bookmarkEnd w:id="97"/>
      <w:bookmarkEnd w:id="98"/>
    </w:p>
    <w:p w14:paraId="0C326A1E" w14:textId="1D6DA906" w:rsidR="00451B94" w:rsidRDefault="00451B94" w:rsidP="00CD1BD6">
      <w:pPr>
        <w:pStyle w:val="TF-refernciasbibliogrficasTTULO"/>
      </w:pPr>
      <w:commentRangeStart w:id="148"/>
      <w:r>
        <w:t>Referências</w:t>
      </w:r>
      <w:bookmarkEnd w:id="147"/>
      <w:commentRangeEnd w:id="148"/>
      <w:r w:rsidR="00941E3E">
        <w:rPr>
          <w:rStyle w:val="Refdecomentrio"/>
          <w:rFonts w:ascii="Times New Roman" w:hAnsi="Times New Roman"/>
          <w:b w:val="0"/>
          <w:caps w:val="0"/>
        </w:rPr>
        <w:commentReference w:id="148"/>
      </w:r>
    </w:p>
    <w:p w14:paraId="051DBE0B" w14:textId="04669A86" w:rsidR="00451B94" w:rsidRDefault="00451B94" w:rsidP="00451B94">
      <w:pPr>
        <w:pStyle w:val="TF-refernciasITEM"/>
      </w:pPr>
      <w:r>
        <w:t xml:space="preserve">[Só podem ser inseridas nas referências os documentos citados no projeto. Todos os documentos citados obrigatoriamente </w:t>
      </w:r>
      <w:r w:rsidR="00B37046">
        <w:t>têm</w:t>
      </w:r>
      <w:r>
        <w:t xml:space="preserve"> que estar </w:t>
      </w:r>
      <w:proofErr w:type="gramStart"/>
      <w:r>
        <w:t>inserido</w:t>
      </w:r>
      <w:proofErr w:type="gramEnd"/>
      <w:r>
        <w:t xml:space="preserve"> nas referências. </w:t>
      </w:r>
    </w:p>
    <w:p w14:paraId="611067DD" w14:textId="77777777" w:rsidR="00451B94" w:rsidRDefault="00451B94" w:rsidP="00451B94">
      <w:pPr>
        <w:pStyle w:val="TF-refernciasITEM"/>
      </w:pPr>
      <w: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Default="00554405" w:rsidP="00554405">
      <w:pPr>
        <w:pStyle w:val="TF-refernciasITEM"/>
      </w:pPr>
      <w:r>
        <w:t>[Abaixo são mostrados alguns exemplos de referências bibliográficas.]</w:t>
      </w:r>
    </w:p>
    <w:p w14:paraId="79412BA1" w14:textId="77777777" w:rsidR="00554405" w:rsidRDefault="00554405" w:rsidP="00554405">
      <w:pPr>
        <w:pStyle w:val="TF-refernciasITEM"/>
      </w:pPr>
      <w:r>
        <w:t>[livro em meio eletrônico:]</w:t>
      </w: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lastRenderedPageBreak/>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por que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9B67AC" w:rsidRDefault="00C1588B" w:rsidP="00554405">
      <w:pPr>
        <w:pStyle w:val="TF-refernciasITEM"/>
        <w:rPr>
          <w:lang w:val="en-US"/>
        </w:rPr>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proofErr w:type="spellStart"/>
      <w:r w:rsidRPr="009B67AC">
        <w:rPr>
          <w:lang w:val="en-US"/>
        </w:rPr>
        <w:t>Acesso</w:t>
      </w:r>
      <w:proofErr w:type="spellEnd"/>
      <w:r w:rsidRPr="009B67AC">
        <w:rPr>
          <w:lang w:val="en-US"/>
        </w:rPr>
        <w:t xml:space="preserve"> </w:t>
      </w:r>
      <w:proofErr w:type="spellStart"/>
      <w:r w:rsidRPr="009B67AC">
        <w:rPr>
          <w:lang w:val="en-US"/>
        </w:rPr>
        <w:t>em</w:t>
      </w:r>
      <w:proofErr w:type="spellEnd"/>
      <w:r w:rsidRPr="009B67AC">
        <w:rPr>
          <w:lang w:val="en-US"/>
        </w:rPr>
        <w:t xml:space="preserve">: 15 </w:t>
      </w:r>
      <w:proofErr w:type="gramStart"/>
      <w:r w:rsidRPr="009B67AC">
        <w:rPr>
          <w:lang w:val="en-US"/>
        </w:rPr>
        <w:t>mar</w:t>
      </w:r>
      <w:proofErr w:type="gramEnd"/>
      <w:r w:rsidRPr="009B67AC">
        <w:rPr>
          <w:lang w:val="en-US"/>
        </w:rPr>
        <w:t>. 2024.</w:t>
      </w:r>
    </w:p>
    <w:p w14:paraId="19C2903E" w14:textId="25036E08" w:rsidR="00620BF5" w:rsidRPr="009B67AC"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sectPr w:rsidR="00620BF5" w:rsidRPr="009B67AC" w:rsidSect="00EE787F">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alton Solano dos Reis" w:date="2024-04-30T10:44:00Z" w:initials="DS">
    <w:p w14:paraId="14C7B57A" w14:textId="77777777" w:rsidR="00AF50D0" w:rsidRDefault="00AF50D0" w:rsidP="00AF50D0">
      <w:r>
        <w:rPr>
          <w:rStyle w:val="Refdecomentrio"/>
        </w:rPr>
        <w:annotationRef/>
      </w:r>
      <w:r>
        <w:rPr>
          <w:sz w:val="20"/>
          <w:szCs w:val="20"/>
        </w:rPr>
        <w:t>Contextualização .. ok</w:t>
      </w:r>
    </w:p>
    <w:p w14:paraId="4C89D06D" w14:textId="77777777" w:rsidR="00AF50D0" w:rsidRDefault="00AF50D0" w:rsidP="00AF50D0">
      <w:r>
        <w:rPr>
          <w:sz w:val="20"/>
          <w:szCs w:val="20"/>
        </w:rPr>
        <w:t>Cenário atual?</w:t>
      </w:r>
      <w:r>
        <w:rPr>
          <w:sz w:val="20"/>
          <w:szCs w:val="20"/>
        </w:rPr>
        <w:cr/>
        <w:t>Problema?</w:t>
      </w:r>
    </w:p>
    <w:p w14:paraId="5E0DCDE5" w14:textId="77777777" w:rsidR="00AF50D0" w:rsidRDefault="00AF50D0" w:rsidP="00AF50D0">
      <w:r>
        <w:rPr>
          <w:sz w:val="20"/>
          <w:szCs w:val="20"/>
        </w:rPr>
        <w:t>Objetivo principal .. ok</w:t>
      </w:r>
    </w:p>
    <w:p w14:paraId="51339CFD" w14:textId="77777777" w:rsidR="00AF50D0" w:rsidRDefault="00AF50D0" w:rsidP="00AF50D0">
      <w:r>
        <w:rPr>
          <w:sz w:val="20"/>
          <w:szCs w:val="20"/>
        </w:rPr>
        <w:t>Objetivo específico?</w:t>
      </w:r>
    </w:p>
  </w:comment>
  <w:comment w:id="16" w:author="Dalton Solano dos Reis" w:date="2024-04-30T10:42:00Z" w:initials="DS">
    <w:p w14:paraId="14CDFDDC" w14:textId="7C9B60B5" w:rsidR="00AF50D0" w:rsidRDefault="00AF50D0" w:rsidP="00AF50D0">
      <w:r>
        <w:rPr>
          <w:rStyle w:val="Refdecomentrio"/>
        </w:rPr>
        <w:annotationRef/>
      </w:r>
      <w:r>
        <w:rPr>
          <w:color w:val="000000"/>
          <w:sz w:val="20"/>
          <w:szCs w:val="20"/>
        </w:rPr>
        <w:t>Tem objetivo principal mas não os específicos.</w:t>
      </w:r>
    </w:p>
  </w:comment>
  <w:comment w:id="22" w:author="Dalton Solano dos Reis" w:date="2024-04-30T11:03:00Z" w:initials="DS">
    <w:p w14:paraId="5357167F" w14:textId="77777777" w:rsidR="00952612" w:rsidRDefault="00952612" w:rsidP="00952612">
      <w:r>
        <w:rPr>
          <w:rStyle w:val="Refdecomentrio"/>
        </w:rPr>
        <w:annotationRef/>
      </w:r>
      <w:r>
        <w:rPr>
          <w:color w:val="000000"/>
          <w:sz w:val="20"/>
          <w:szCs w:val="20"/>
        </w:rPr>
        <w:t>Este preâmbulo deve ser um pouco mais resumido. Usar o “impessoal” … não usar “Investigaremos” .. “abordaremos” …</w:t>
      </w:r>
    </w:p>
    <w:p w14:paraId="00EDB341" w14:textId="77777777" w:rsidR="00952612" w:rsidRDefault="00952612" w:rsidP="00952612">
      <w:r>
        <w:rPr>
          <w:color w:val="000000"/>
          <w:sz w:val="20"/>
          <w:szCs w:val="20"/>
        </w:rPr>
        <w:t>Ver exemplos nos textos das disciplinas,</w:t>
      </w:r>
    </w:p>
  </w:comment>
  <w:comment w:id="27" w:author="Dalton Solano dos Reis" w:date="2024-04-30T11:28:00Z" w:initials="DS">
    <w:p w14:paraId="751EA917" w14:textId="77777777" w:rsidR="00F568F8" w:rsidRDefault="00F568F8" w:rsidP="00F568F8">
      <w:r>
        <w:rPr>
          <w:rStyle w:val="Refdecomentrio"/>
        </w:rPr>
        <w:annotationRef/>
      </w:r>
      <w:r>
        <w:rPr>
          <w:color w:val="000000"/>
          <w:sz w:val="20"/>
          <w:szCs w:val="20"/>
        </w:rPr>
        <w:t>Evitar ...</w:t>
      </w:r>
    </w:p>
  </w:comment>
  <w:comment w:id="28" w:author="Dalton Solano dos Reis" w:date="2024-04-30T11:03:00Z" w:initials="DS">
    <w:p w14:paraId="1BB1961F" w14:textId="76B4E658" w:rsidR="00952612" w:rsidRDefault="00952612" w:rsidP="00952612">
      <w:r>
        <w:rPr>
          <w:rStyle w:val="Refdecomentrio"/>
        </w:rPr>
        <w:annotationRef/>
      </w:r>
      <w:r>
        <w:rPr>
          <w:color w:val="000000"/>
          <w:sz w:val="20"/>
          <w:szCs w:val="20"/>
        </w:rPr>
        <w:t>Não iniciar frase com verbo.</w:t>
      </w:r>
    </w:p>
  </w:comment>
  <w:comment w:id="29" w:author="Dalton Solano dos Reis" w:date="2024-04-30T11:04:00Z" w:initials="DS">
    <w:p w14:paraId="66FD55DF" w14:textId="77777777" w:rsidR="00952612" w:rsidRDefault="00952612" w:rsidP="00952612">
      <w:r>
        <w:rPr>
          <w:rStyle w:val="Refdecomentrio"/>
        </w:rPr>
        <w:annotationRef/>
      </w:r>
      <w:r>
        <w:rPr>
          <w:sz w:val="20"/>
          <w:szCs w:val="20"/>
        </w:rPr>
        <w:t>Evitar superlativos (“exageros”) em textos científicos.</w:t>
      </w:r>
    </w:p>
  </w:comment>
  <w:comment w:id="30" w:author="Dalton Solano dos Reis" w:date="2024-04-30T11:06:00Z" w:initials="DS">
    <w:p w14:paraId="38995C41" w14:textId="77777777" w:rsidR="00770793" w:rsidRDefault="00770793" w:rsidP="00770793">
      <w:r>
        <w:rPr>
          <w:rStyle w:val="Refdecomentrio"/>
        </w:rPr>
        <w:annotationRef/>
      </w:r>
      <w:r>
        <w:rPr>
          <w:color w:val="000000"/>
          <w:sz w:val="20"/>
          <w:szCs w:val="20"/>
        </w:rPr>
        <w:t>Evitar ..</w:t>
      </w:r>
    </w:p>
  </w:comment>
  <w:comment w:id="31" w:author="Dalton Solano dos Reis" w:date="2024-04-30T11:08:00Z" w:initials="DS">
    <w:p w14:paraId="516866C7" w14:textId="77777777" w:rsidR="00770793" w:rsidRDefault="00770793" w:rsidP="00770793">
      <w:r>
        <w:rPr>
          <w:rStyle w:val="Refdecomentrio"/>
        </w:rPr>
        <w:annotationRef/>
      </w:r>
      <w:r>
        <w:rPr>
          <w:color w:val="000000"/>
          <w:sz w:val="20"/>
          <w:szCs w:val="20"/>
        </w:rPr>
        <w:t>Falta o ano da citação.</w:t>
      </w:r>
    </w:p>
    <w:p w14:paraId="6F143B1E" w14:textId="77777777" w:rsidR="00770793" w:rsidRDefault="00770793" w:rsidP="00770793">
      <w:r>
        <w:rPr>
          <w:color w:val="000000"/>
          <w:sz w:val="20"/>
          <w:szCs w:val="20"/>
        </w:rPr>
        <w:t>Arrumar formato ABNT.</w:t>
      </w:r>
    </w:p>
  </w:comment>
  <w:comment w:id="32" w:author="Dalton Solano dos Reis" w:date="2024-04-30T11:11:00Z" w:initials="DS">
    <w:p w14:paraId="3673E31A" w14:textId="77777777" w:rsidR="00770793" w:rsidRDefault="00770793" w:rsidP="00770793">
      <w:r>
        <w:rPr>
          <w:rStyle w:val="Refdecomentrio"/>
        </w:rPr>
        <w:annotationRef/>
      </w:r>
      <w:r>
        <w:rPr>
          <w:color w:val="000000"/>
          <w:sz w:val="20"/>
          <w:szCs w:val="20"/>
        </w:rPr>
        <w:t>Poderias acrescentar um parágrafo com umas 3 ou 4 frases de um resumo da conversa com o prof. Miguel e usar a citação para uma referência de entrevista. Também colocar uma foto de algumas peças guardadas.</w:t>
      </w:r>
    </w:p>
  </w:comment>
  <w:comment w:id="34" w:author="Dalton Solano dos Reis" w:date="2024-04-30T11:09:00Z" w:initials="DS">
    <w:p w14:paraId="7BD1088E" w14:textId="603CBD88" w:rsidR="00770793" w:rsidRDefault="00770793" w:rsidP="00770793">
      <w:r>
        <w:rPr>
          <w:rStyle w:val="Refdecomentrio"/>
        </w:rPr>
        <w:annotationRef/>
      </w:r>
      <w:r>
        <w:rPr>
          <w:color w:val="000000"/>
          <w:sz w:val="20"/>
          <w:szCs w:val="20"/>
        </w:rPr>
        <w:t>Evitar …</w:t>
      </w:r>
    </w:p>
  </w:comment>
  <w:comment w:id="38" w:author="Dalton Solano dos Reis" w:date="2024-04-30T11:34:00Z" w:initials="DS">
    <w:p w14:paraId="1AA59135" w14:textId="77777777" w:rsidR="00F568F8" w:rsidRDefault="00F568F8" w:rsidP="00F568F8">
      <w:r>
        <w:rPr>
          <w:rStyle w:val="Refdecomentrio"/>
        </w:rPr>
        <w:annotationRef/>
      </w:r>
      <w:r>
        <w:rPr>
          <w:color w:val="000000"/>
          <w:sz w:val="20"/>
          <w:szCs w:val="20"/>
        </w:rPr>
        <w:t>Hum, seria mais fortemente recomendado usar a tecnologia fornecida pelo servidor do LDTT.</w:t>
      </w:r>
    </w:p>
  </w:comment>
  <w:comment w:id="40" w:author="Dalton Solano dos Reis" w:date="2024-04-30T11:21:00Z" w:initials="DS">
    <w:p w14:paraId="018A3BE8" w14:textId="4E43614C" w:rsidR="00F575FE" w:rsidRDefault="00F575FE" w:rsidP="00F575FE">
      <w:r>
        <w:rPr>
          <w:rStyle w:val="Refdecomentrio"/>
        </w:rPr>
        <w:annotationRef/>
      </w:r>
      <w:r>
        <w:rPr>
          <w:color w:val="000000"/>
          <w:sz w:val="20"/>
          <w:szCs w:val="20"/>
        </w:rPr>
        <w:t>Ok, deixa assim.</w:t>
      </w:r>
    </w:p>
    <w:p w14:paraId="2F28F4FF" w14:textId="77777777" w:rsidR="00F575FE" w:rsidRDefault="00F575FE" w:rsidP="00F575FE">
      <w:r>
        <w:rPr>
          <w:color w:val="000000"/>
          <w:sz w:val="20"/>
          <w:szCs w:val="20"/>
        </w:rPr>
        <w:t>Mostra material da Apple .. ok.</w:t>
      </w:r>
    </w:p>
    <w:p w14:paraId="177CE33B" w14:textId="77777777" w:rsidR="00F575FE" w:rsidRDefault="00F575FE" w:rsidP="00F575FE">
      <w:r>
        <w:rPr>
          <w:color w:val="000000"/>
          <w:sz w:val="20"/>
          <w:szCs w:val="20"/>
        </w:rPr>
        <w:t>Mas deveria mostrar também algum material da Google, Flutter .. Material Design.</w:t>
      </w:r>
    </w:p>
  </w:comment>
  <w:comment w:id="99" w:author="Dalton Solano dos Reis" w:date="2024-04-30T11:48:00Z" w:initials="DS">
    <w:p w14:paraId="347E7057" w14:textId="77777777" w:rsidR="00C02FB2" w:rsidRDefault="00C02FB2" w:rsidP="00C02FB2">
      <w:r>
        <w:rPr>
          <w:rStyle w:val="Refdecomentrio"/>
        </w:rPr>
        <w:annotationRef/>
      </w:r>
      <w:r>
        <w:rPr>
          <w:color w:val="000000"/>
          <w:sz w:val="20"/>
          <w:szCs w:val="20"/>
        </w:rPr>
        <w:t>Hum, não me parece que a seção 2.1 “deixa claro” está lacuna … mas ok.</w:t>
      </w:r>
    </w:p>
  </w:comment>
  <w:comment w:id="100" w:author="Dalton Solano dos Reis" w:date="2024-04-30T11:47:00Z" w:initials="DS">
    <w:p w14:paraId="7F4442AE" w14:textId="1DC03E45" w:rsidR="002A748A" w:rsidRDefault="002A748A" w:rsidP="002A748A">
      <w:r>
        <w:rPr>
          <w:rStyle w:val="Refdecomentrio"/>
        </w:rPr>
        <w:annotationRef/>
      </w:r>
      <w:r>
        <w:rPr>
          <w:color w:val="000000"/>
          <w:sz w:val="20"/>
          <w:szCs w:val="20"/>
        </w:rPr>
        <w:t>Aparece na pesquisa como palavra chave, mas não aparece no início do texto e na seção 2.</w:t>
      </w:r>
    </w:p>
  </w:comment>
  <w:comment w:id="101" w:author="Dalton Solano dos Reis" w:date="2024-04-30T11:49:00Z" w:initials="DS">
    <w:p w14:paraId="774EA425" w14:textId="77777777" w:rsidR="00C02FB2" w:rsidRDefault="00C02FB2" w:rsidP="00C02FB2">
      <w:r>
        <w:rPr>
          <w:rStyle w:val="Refdecomentrio"/>
        </w:rPr>
        <w:annotationRef/>
      </w:r>
      <w:r>
        <w:rPr>
          <w:color w:val="000000"/>
          <w:sz w:val="20"/>
          <w:szCs w:val="20"/>
        </w:rPr>
        <w:t>Hum, reescrever este texto.</w:t>
      </w:r>
    </w:p>
    <w:p w14:paraId="2BF0A624" w14:textId="77777777" w:rsidR="00C02FB2" w:rsidRDefault="00C02FB2" w:rsidP="00C02FB2">
      <w:r>
        <w:rPr>
          <w:color w:val="000000"/>
          <w:sz w:val="20"/>
          <w:szCs w:val="20"/>
        </w:rPr>
        <w:t>Da forma como está já está afirmando algo que ainda não foi implementado/testado …</w:t>
      </w:r>
    </w:p>
  </w:comment>
  <w:comment w:id="107" w:author="Dalton Solano dos Reis" w:date="2024-04-30T11:54:00Z" w:initials="DS">
    <w:p w14:paraId="1328EED0" w14:textId="77777777" w:rsidR="00C02FB2" w:rsidRDefault="00C02FB2" w:rsidP="00C02FB2">
      <w:r>
        <w:rPr>
          <w:rStyle w:val="Refdecomentrio"/>
        </w:rPr>
        <w:annotationRef/>
      </w:r>
      <w:r>
        <w:rPr>
          <w:color w:val="000000"/>
          <w:sz w:val="20"/>
          <w:szCs w:val="20"/>
        </w:rPr>
        <w:t>Descrever quais assuntos serão pesquisados.</w:t>
      </w:r>
    </w:p>
  </w:comment>
  <w:comment w:id="132" w:author="Dalton Solano dos Reis" w:date="2024-04-30T11:58:00Z" w:initials="DS">
    <w:p w14:paraId="316E5DCA" w14:textId="77777777" w:rsidR="00941E3E" w:rsidRDefault="00941E3E" w:rsidP="00941E3E">
      <w:r>
        <w:rPr>
          <w:rStyle w:val="Refdecomentrio"/>
        </w:rPr>
        <w:annotationRef/>
      </w:r>
      <w:r>
        <w:rPr>
          <w:color w:val="000000"/>
          <w:sz w:val="20"/>
          <w:szCs w:val="20"/>
        </w:rPr>
        <w:t>Informar UML e ferramenta de edição dos diagramas.</w:t>
      </w:r>
    </w:p>
  </w:comment>
  <w:comment w:id="148" w:author="Dalton Solano dos Reis" w:date="2024-04-30T11:59:00Z" w:initials="DS">
    <w:p w14:paraId="0CEB70F8" w14:textId="77777777" w:rsidR="00941E3E" w:rsidRDefault="00941E3E" w:rsidP="00941E3E">
      <w:r>
        <w:rPr>
          <w:rStyle w:val="Refdecomentrio"/>
        </w:rPr>
        <w:annotationRef/>
      </w:r>
      <w:r>
        <w:rPr>
          <w:color w:val="000000"/>
          <w:sz w:val="20"/>
          <w:szCs w:val="20"/>
        </w:rPr>
        <w:t>Arrumar.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39CFD" w15:done="0"/>
  <w15:commentEx w15:paraId="14CDFDDC" w15:done="0"/>
  <w15:commentEx w15:paraId="00EDB341" w15:done="0"/>
  <w15:commentEx w15:paraId="751EA917" w15:done="0"/>
  <w15:commentEx w15:paraId="1BB1961F" w15:done="0"/>
  <w15:commentEx w15:paraId="66FD55DF" w15:done="0"/>
  <w15:commentEx w15:paraId="38995C41" w15:done="0"/>
  <w15:commentEx w15:paraId="6F143B1E" w15:done="0"/>
  <w15:commentEx w15:paraId="3673E31A" w15:done="0"/>
  <w15:commentEx w15:paraId="7BD1088E" w15:done="0"/>
  <w15:commentEx w15:paraId="1AA59135" w15:done="0"/>
  <w15:commentEx w15:paraId="177CE33B" w15:done="0"/>
  <w15:commentEx w15:paraId="347E7057" w15:done="0"/>
  <w15:commentEx w15:paraId="7F4442AE" w15:done="0"/>
  <w15:commentEx w15:paraId="2BF0A624" w15:done="0"/>
  <w15:commentEx w15:paraId="1328EED0" w15:done="0"/>
  <w15:commentEx w15:paraId="316E5DCA" w15:done="0"/>
  <w15:commentEx w15:paraId="0CEB70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692349" w16cex:dateUtc="2024-04-30T13:44:00Z"/>
  <w16cex:commentExtensible w16cex:durableId="76EC80B6" w16cex:dateUtc="2024-04-30T13:42:00Z"/>
  <w16cex:commentExtensible w16cex:durableId="49E97AF6" w16cex:dateUtc="2024-04-30T14:03:00Z"/>
  <w16cex:commentExtensible w16cex:durableId="72AA5159" w16cex:dateUtc="2024-04-30T14:28:00Z"/>
  <w16cex:commentExtensible w16cex:durableId="760F5AAB" w16cex:dateUtc="2024-04-30T14:03:00Z"/>
  <w16cex:commentExtensible w16cex:durableId="0FEE2A6E" w16cex:dateUtc="2024-04-30T14:04:00Z"/>
  <w16cex:commentExtensible w16cex:durableId="17E2D241" w16cex:dateUtc="2024-04-30T14:06:00Z"/>
  <w16cex:commentExtensible w16cex:durableId="4AE3643C" w16cex:dateUtc="2024-04-30T14:08:00Z"/>
  <w16cex:commentExtensible w16cex:durableId="6D99ED67" w16cex:dateUtc="2024-04-30T14:11:00Z"/>
  <w16cex:commentExtensible w16cex:durableId="60E0A011" w16cex:dateUtc="2024-04-30T14:09:00Z"/>
  <w16cex:commentExtensible w16cex:durableId="3C01FF02" w16cex:dateUtc="2024-04-30T14:34:00Z"/>
  <w16cex:commentExtensible w16cex:durableId="5C34B3A7" w16cex:dateUtc="2024-04-30T14:21:00Z"/>
  <w16cex:commentExtensible w16cex:durableId="1684D560" w16cex:dateUtc="2024-04-30T14:48:00Z"/>
  <w16cex:commentExtensible w16cex:durableId="75FCFFA8" w16cex:dateUtc="2024-04-30T14:47:00Z"/>
  <w16cex:commentExtensible w16cex:durableId="094D678C" w16cex:dateUtc="2024-04-30T14:49:00Z"/>
  <w16cex:commentExtensible w16cex:durableId="09F6F13D" w16cex:dateUtc="2024-04-30T14:54:00Z"/>
  <w16cex:commentExtensible w16cex:durableId="24D82188" w16cex:dateUtc="2024-04-30T14:58:00Z"/>
  <w16cex:commentExtensible w16cex:durableId="6219464F" w16cex:dateUtc="2024-04-30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39CFD" w16cid:durableId="46692349"/>
  <w16cid:commentId w16cid:paraId="14CDFDDC" w16cid:durableId="76EC80B6"/>
  <w16cid:commentId w16cid:paraId="00EDB341" w16cid:durableId="49E97AF6"/>
  <w16cid:commentId w16cid:paraId="751EA917" w16cid:durableId="72AA5159"/>
  <w16cid:commentId w16cid:paraId="1BB1961F" w16cid:durableId="760F5AAB"/>
  <w16cid:commentId w16cid:paraId="66FD55DF" w16cid:durableId="0FEE2A6E"/>
  <w16cid:commentId w16cid:paraId="38995C41" w16cid:durableId="17E2D241"/>
  <w16cid:commentId w16cid:paraId="6F143B1E" w16cid:durableId="4AE3643C"/>
  <w16cid:commentId w16cid:paraId="3673E31A" w16cid:durableId="6D99ED67"/>
  <w16cid:commentId w16cid:paraId="7BD1088E" w16cid:durableId="60E0A011"/>
  <w16cid:commentId w16cid:paraId="1AA59135" w16cid:durableId="3C01FF02"/>
  <w16cid:commentId w16cid:paraId="177CE33B" w16cid:durableId="5C34B3A7"/>
  <w16cid:commentId w16cid:paraId="347E7057" w16cid:durableId="1684D560"/>
  <w16cid:commentId w16cid:paraId="7F4442AE" w16cid:durableId="75FCFFA8"/>
  <w16cid:commentId w16cid:paraId="2BF0A624" w16cid:durableId="094D678C"/>
  <w16cid:commentId w16cid:paraId="1328EED0" w16cid:durableId="09F6F13D"/>
  <w16cid:commentId w16cid:paraId="316E5DCA" w16cid:durableId="24D82188"/>
  <w16cid:commentId w16cid:paraId="0CEB70F8" w16cid:durableId="621946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E4BB" w14:textId="77777777" w:rsidR="00EE787F" w:rsidRDefault="00EE787F">
      <w:r>
        <w:separator/>
      </w:r>
    </w:p>
  </w:endnote>
  <w:endnote w:type="continuationSeparator" w:id="0">
    <w:p w14:paraId="3CE9C5D7" w14:textId="77777777" w:rsidR="00EE787F" w:rsidRDefault="00EE7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2D72D" w14:textId="77777777" w:rsidR="00EE787F" w:rsidRDefault="00EE787F">
      <w:r>
        <w:separator/>
      </w:r>
    </w:p>
  </w:footnote>
  <w:footnote w:type="continuationSeparator" w:id="0">
    <w:p w14:paraId="79AF0D66" w14:textId="77777777" w:rsidR="00EE787F" w:rsidRDefault="00EE7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27F9"/>
    <w:rsid w:val="000E2B1E"/>
    <w:rsid w:val="000E311F"/>
    <w:rsid w:val="000E3A68"/>
    <w:rsid w:val="000E6CE0"/>
    <w:rsid w:val="000F77E3"/>
    <w:rsid w:val="00105357"/>
    <w:rsid w:val="00107B02"/>
    <w:rsid w:val="0011363A"/>
    <w:rsid w:val="00113A3F"/>
    <w:rsid w:val="001164FE"/>
    <w:rsid w:val="00125084"/>
    <w:rsid w:val="00125277"/>
    <w:rsid w:val="001367E2"/>
    <w:rsid w:val="001375F7"/>
    <w:rsid w:val="001407EB"/>
    <w:rsid w:val="0014126D"/>
    <w:rsid w:val="00144FAB"/>
    <w:rsid w:val="00145E08"/>
    <w:rsid w:val="00145ECA"/>
    <w:rsid w:val="00146CE1"/>
    <w:rsid w:val="0014747E"/>
    <w:rsid w:val="001554E9"/>
    <w:rsid w:val="001568F6"/>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E7EAC"/>
    <w:rsid w:val="001F007F"/>
    <w:rsid w:val="001F0D36"/>
    <w:rsid w:val="00202F3F"/>
    <w:rsid w:val="00203D95"/>
    <w:rsid w:val="00204C16"/>
    <w:rsid w:val="00224BB2"/>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A6617"/>
    <w:rsid w:val="002A748A"/>
    <w:rsid w:val="002A7E1B"/>
    <w:rsid w:val="002B0EDC"/>
    <w:rsid w:val="002B4718"/>
    <w:rsid w:val="002D5FAD"/>
    <w:rsid w:val="002E6DD1"/>
    <w:rsid w:val="002F027E"/>
    <w:rsid w:val="002F1C9A"/>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62443"/>
    <w:rsid w:val="0037046F"/>
    <w:rsid w:val="00372D64"/>
    <w:rsid w:val="00377DA7"/>
    <w:rsid w:val="00383087"/>
    <w:rsid w:val="00384CC8"/>
    <w:rsid w:val="0038773D"/>
    <w:rsid w:val="00394107"/>
    <w:rsid w:val="003A2B7D"/>
    <w:rsid w:val="003A32EC"/>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73CC"/>
    <w:rsid w:val="0042356B"/>
    <w:rsid w:val="0042420A"/>
    <w:rsid w:val="004243D2"/>
    <w:rsid w:val="00424610"/>
    <w:rsid w:val="00431D5B"/>
    <w:rsid w:val="00451B94"/>
    <w:rsid w:val="00470C41"/>
    <w:rsid w:val="00470C9F"/>
    <w:rsid w:val="0047690F"/>
    <w:rsid w:val="00476C78"/>
    <w:rsid w:val="0048576D"/>
    <w:rsid w:val="00493B1A"/>
    <w:rsid w:val="0049495C"/>
    <w:rsid w:val="00497EF6"/>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667B7"/>
    <w:rsid w:val="005705A9"/>
    <w:rsid w:val="00572864"/>
    <w:rsid w:val="00572DD3"/>
    <w:rsid w:val="00577E79"/>
    <w:rsid w:val="0058482B"/>
    <w:rsid w:val="0058618A"/>
    <w:rsid w:val="00591611"/>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70793"/>
    <w:rsid w:val="007722BF"/>
    <w:rsid w:val="00774782"/>
    <w:rsid w:val="0077580B"/>
    <w:rsid w:val="00781167"/>
    <w:rsid w:val="007854B3"/>
    <w:rsid w:val="0078787D"/>
    <w:rsid w:val="00787FA8"/>
    <w:rsid w:val="007944F8"/>
    <w:rsid w:val="0079739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4E4"/>
    <w:rsid w:val="0095058E"/>
    <w:rsid w:val="00952612"/>
    <w:rsid w:val="0096683A"/>
    <w:rsid w:val="00967611"/>
    <w:rsid w:val="00984240"/>
    <w:rsid w:val="00987626"/>
    <w:rsid w:val="00987F2B"/>
    <w:rsid w:val="00995B07"/>
    <w:rsid w:val="009A2619"/>
    <w:rsid w:val="009A5850"/>
    <w:rsid w:val="009A640D"/>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460F"/>
    <w:rsid w:val="00A155FE"/>
    <w:rsid w:val="00A21708"/>
    <w:rsid w:val="00A22362"/>
    <w:rsid w:val="00A249BA"/>
    <w:rsid w:val="00A307C7"/>
    <w:rsid w:val="00A44581"/>
    <w:rsid w:val="00A45093"/>
    <w:rsid w:val="00A50EAF"/>
    <w:rsid w:val="00A602F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7343"/>
    <w:rsid w:val="00AF50D0"/>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74F43"/>
    <w:rsid w:val="00B823A7"/>
    <w:rsid w:val="00B90FA5"/>
    <w:rsid w:val="00B919F1"/>
    <w:rsid w:val="00BA2260"/>
    <w:rsid w:val="00BB468D"/>
    <w:rsid w:val="00BC0E8D"/>
    <w:rsid w:val="00BC4F18"/>
    <w:rsid w:val="00BD090A"/>
    <w:rsid w:val="00BE6551"/>
    <w:rsid w:val="00BF093B"/>
    <w:rsid w:val="00C00B88"/>
    <w:rsid w:val="00C02FB2"/>
    <w:rsid w:val="00C06B2A"/>
    <w:rsid w:val="00C1588B"/>
    <w:rsid w:val="00C35E57"/>
    <w:rsid w:val="00C35E80"/>
    <w:rsid w:val="00C40AA2"/>
    <w:rsid w:val="00C4244F"/>
    <w:rsid w:val="00C632ED"/>
    <w:rsid w:val="00C66150"/>
    <w:rsid w:val="00C67979"/>
    <w:rsid w:val="00C67D26"/>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C2D17"/>
    <w:rsid w:val="00DD1E38"/>
    <w:rsid w:val="00DE1FAB"/>
    <w:rsid w:val="00DE23BF"/>
    <w:rsid w:val="00DE3981"/>
    <w:rsid w:val="00DE40DD"/>
    <w:rsid w:val="00DE7755"/>
    <w:rsid w:val="00DF059A"/>
    <w:rsid w:val="00DF3D56"/>
    <w:rsid w:val="00DF64E9"/>
    <w:rsid w:val="00DF6A0F"/>
    <w:rsid w:val="00DF6D19"/>
    <w:rsid w:val="00DF6ED2"/>
    <w:rsid w:val="00DF70F5"/>
    <w:rsid w:val="00E13271"/>
    <w:rsid w:val="00E17D9E"/>
    <w:rsid w:val="00E2252C"/>
    <w:rsid w:val="00E270C0"/>
    <w:rsid w:val="00E36D8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43F5"/>
    <w:rsid w:val="00F008E1"/>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568F8"/>
    <w:rsid w:val="00F575FE"/>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D5867"/>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3078</Words>
  <Characters>16626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2024-04-24T15:37:00Z</dcterms:created>
  <dcterms:modified xsi:type="dcterms:W3CDTF">2024-04-30T15:00:00Z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