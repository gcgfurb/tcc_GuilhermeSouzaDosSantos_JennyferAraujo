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30783B54" w:rsidR="00620BF5" w:rsidRPr="003C5262" w:rsidRDefault="00B37046" w:rsidP="00BE39CF">
            <w:pPr>
              <w:pStyle w:val="Cabealho"/>
              <w:tabs>
                <w:tab w:val="clear" w:pos="8640"/>
                <w:tab w:val="right" w:pos="8931"/>
              </w:tabs>
              <w:ind w:right="141"/>
            </w:pPr>
            <w:proofErr w:type="gramStart"/>
            <w:r>
              <w:rPr>
                <w:rStyle w:val="Nmerodepgina"/>
              </w:rPr>
              <w:t xml:space="preserve">( </w:t>
            </w:r>
            <w:r w:rsidR="000D0A7F">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proofErr w:type="spellStart"/>
      <w:r>
        <w:t>Jennyfer</w:t>
      </w:r>
      <w:proofErr w:type="spellEnd"/>
      <w:r>
        <w:t xml:space="preserve">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 xml:space="preserve">Miguel Alexandre </w:t>
      </w:r>
      <w:proofErr w:type="spellStart"/>
      <w:r w:rsidR="000D0A7F" w:rsidRPr="000D0A7F">
        <w:t>Wisintainer</w:t>
      </w:r>
      <w:proofErr w:type="spellEnd"/>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w:t>
      </w:r>
      <w:proofErr w:type="spellStart"/>
      <w:r>
        <w:t>RetroTech</w:t>
      </w:r>
      <w:proofErr w:type="spellEnd"/>
      <w:r>
        <w:t xml:space="preserve"> </w:t>
      </w:r>
      <w:proofErr w:type="spellStart"/>
      <w:r>
        <w:t>Showcase</w:t>
      </w:r>
      <w:proofErr w:type="spellEnd"/>
      <w:r>
        <w:t xml:space="preserve"> exigem mais do que</w:t>
      </w:r>
      <w:commentRangeStart w:id="10"/>
      <w:r>
        <w:t xml:space="preserve"> </w:t>
      </w:r>
      <w:ins w:id="11" w:author="Luciana Pereira de Araújo Kohler" w:date="2024-05-28T08:58:00Z">
        <w:r w:rsidR="00B75252">
          <w:t xml:space="preserve">a </w:t>
        </w:r>
      </w:ins>
      <w:commentRangeEnd w:id="10"/>
      <w:ins w:id="12" w:author="Luciana Pereira de Araújo Kohler" w:date="2024-05-28T08:59:00Z">
        <w:r w:rsidR="00B51393">
          <w:rPr>
            <w:rStyle w:val="Refdecomentrio"/>
          </w:rPr>
          <w:commentReference w:id="10"/>
        </w:r>
      </w:ins>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proofErr w:type="spellStart"/>
      <w:r w:rsidR="00F575FE">
        <w:t>Boa-Ventura</w:t>
      </w:r>
      <w:proofErr w:type="spellEnd"/>
      <w:r>
        <w:t xml:space="preserve">, 2017, </w:t>
      </w:r>
      <w:commentRangeStart w:id="13"/>
      <w:r>
        <w:t>p. 123</w:t>
      </w:r>
      <w:commentRangeEnd w:id="13"/>
      <w:r w:rsidR="000E0A60">
        <w:rPr>
          <w:rStyle w:val="Refdecomentrio"/>
        </w:rPr>
        <w:commentReference w:id="13"/>
      </w:r>
      <w:r>
        <w:t>).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281415A9" w:rsidR="000D0A7F" w:rsidRPr="000D0A7F" w:rsidRDefault="00384CC8" w:rsidP="009E478B">
      <w:pPr>
        <w:pStyle w:val="TF-TEXTO"/>
        <w:rPr>
          <w:b/>
          <w:caps/>
          <w:szCs w:val="24"/>
        </w:rPr>
      </w:pPr>
      <w:r w:rsidRPr="00384CC8">
        <w:t xml:space="preserve">Nesse contexto, este projeto de Trabalho de Conclusão de Curso (TCC) propõe o desenvolvimento de um aplicativo móvel que digitalize e apresente o acervo de peças do Departamento de Sistemas e Computação (DSC) da FURB. O </w:t>
      </w:r>
      <w:commentRangeStart w:id="14"/>
      <w:r w:rsidRPr="00384CC8">
        <w:t xml:space="preserve">objetivo é criar </w:t>
      </w:r>
      <w:r w:rsidR="00AF50D0">
        <w:t>um aplicativo</w:t>
      </w:r>
      <w:r w:rsidRPr="00384CC8">
        <w:t xml:space="preserve"> </w:t>
      </w:r>
      <w:commentRangeEnd w:id="14"/>
      <w:r w:rsidR="00EF0D5D">
        <w:rPr>
          <w:rStyle w:val="Refdecomentrio"/>
        </w:rPr>
        <w:commentReference w:id="14"/>
      </w:r>
      <w:r w:rsidRPr="00384CC8">
        <w:t xml:space="preserve">que permita aos usuários </w:t>
      </w:r>
      <w:r w:rsidR="00470C9F" w:rsidRPr="00384CC8">
        <w:t>explorarem</w:t>
      </w:r>
      <w:r w:rsidRPr="00384CC8">
        <w:t xml:space="preserve"> o acervo de forma interativa e educativa. Através desse aplicativo, busca-se não apenas encantar os visitantes, mas também contribuir para a preservação e divulgação do patrimônio tecnológico representado pelas peças em exposição</w:t>
      </w:r>
      <w:r>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proofErr w:type="spellStart"/>
      <w:r w:rsidR="00105357" w:rsidRPr="001D6339">
        <w:rPr>
          <w:i/>
          <w:iCs/>
        </w:rPr>
        <w:t>frontend</w:t>
      </w:r>
      <w:proofErr w:type="spellEnd"/>
      <w:r w:rsidR="00105357">
        <w:t xml:space="preserve"> e </w:t>
      </w:r>
      <w:proofErr w:type="spellStart"/>
      <w:r w:rsidR="00105357" w:rsidRPr="001D6339">
        <w:rPr>
          <w:i/>
          <w:iCs/>
        </w:rPr>
        <w:t>backend</w:t>
      </w:r>
      <w:proofErr w:type="spellEnd"/>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 xml:space="preserve">O estudo inicia-se com uma abordagem sobre a preservação da história da computação, destacando sua relevância na sociedade atual. </w:t>
      </w:r>
      <w:proofErr w:type="spellStart"/>
      <w:r w:rsidRPr="00146CE1">
        <w:t>Kaczmarczyk</w:t>
      </w:r>
      <w:proofErr w:type="spellEnd"/>
      <w:r w:rsidRPr="00146CE1">
        <w:t xml:space="preserve">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77777777" w:rsidR="009E2327" w:rsidRDefault="009E2327" w:rsidP="00105357">
      <w:pPr>
        <w:pStyle w:val="TF-TEXTO"/>
      </w:pPr>
      <w:r>
        <w:t xml:space="preserve">Por conseguinte, na próxima seção, </w:t>
      </w:r>
      <w:commentRangeStart w:id="15"/>
      <w:r>
        <w:t xml:space="preserve">abordaremos </w:t>
      </w:r>
      <w:commentRangeEnd w:id="15"/>
      <w:r w:rsidR="001A384B">
        <w:rPr>
          <w:rStyle w:val="Refdecomentrio"/>
        </w:rPr>
        <w:commentReference w:id="15"/>
      </w:r>
      <w:r>
        <w:t>o</w:t>
      </w:r>
      <w:r w:rsidRPr="009E2327">
        <w:t xml:space="preserve"> desenvolvimento de aplicativos móveis</w:t>
      </w:r>
      <w:r>
        <w:t>, que</w:t>
      </w:r>
      <w:r w:rsidRPr="009E2327">
        <w:t xml:space="preserve"> envolve o uso de tecnologias </w:t>
      </w:r>
      <w:proofErr w:type="spellStart"/>
      <w:r w:rsidRPr="001D6339">
        <w:rPr>
          <w:i/>
          <w:iCs/>
        </w:rPr>
        <w:t>frontend</w:t>
      </w:r>
      <w:proofErr w:type="spellEnd"/>
      <w:r w:rsidRPr="009E2327">
        <w:t xml:space="preserve"> e </w:t>
      </w:r>
      <w:proofErr w:type="spellStart"/>
      <w:r w:rsidRPr="001D6339">
        <w:rPr>
          <w:i/>
          <w:iCs/>
        </w:rPr>
        <w:t>backend</w:t>
      </w:r>
      <w:proofErr w:type="spellEnd"/>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w:t>
      </w:r>
      <w:proofErr w:type="spellStart"/>
      <w:r w:rsidRPr="009E2327">
        <w:t>Flutter</w:t>
      </w:r>
      <w:proofErr w:type="spellEnd"/>
      <w:r w:rsidRPr="009E2327">
        <w:t xml:space="preserve"> para a criação de interfaces de usuário eficientes e responsivas. Além disso, o ASP.NET Core é reconhecido pela sua capacidade de desenvolver aplicativos modernos e escaláveis, como observado por </w:t>
      </w:r>
      <w:proofErr w:type="spellStart"/>
      <w:r w:rsidRPr="009E2327">
        <w:t>Giacomozzi</w:t>
      </w:r>
      <w:proofErr w:type="spellEnd"/>
      <w:r w:rsidRPr="009E2327">
        <w:t xml:space="preserve"> (2019).</w:t>
      </w:r>
    </w:p>
    <w:p w14:paraId="7DAB5CD1" w14:textId="795CC271"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w:t>
      </w:r>
      <w:proofErr w:type="spellStart"/>
      <w:r w:rsidR="009E2327" w:rsidRPr="009E2327">
        <w:t>Human</w:t>
      </w:r>
      <w:proofErr w:type="spellEnd"/>
      <w:r w:rsidR="009E2327" w:rsidRPr="009E2327">
        <w:t xml:space="preserve"> Interface </w:t>
      </w:r>
      <w:proofErr w:type="spellStart"/>
      <w:r w:rsidR="009E2327" w:rsidRPr="009E2327">
        <w:t>Guidelines</w:t>
      </w:r>
      <w:proofErr w:type="spellEnd"/>
      <w:r w:rsidR="009E2327" w:rsidRPr="009E2327">
        <w:t xml:space="preserve"> (HIG) da Apple, para criar experiências eficazes em aplicativos móveis. Autores como Krug (2014),</w:t>
      </w:r>
      <w:commentRangeStart w:id="16"/>
      <w:r w:rsidR="009E2327" w:rsidRPr="009E2327">
        <w:t xml:space="preserve"> em "</w:t>
      </w:r>
      <w:proofErr w:type="spellStart"/>
      <w:r w:rsidR="009E2327" w:rsidRPr="009E2327">
        <w:t>Don't</w:t>
      </w:r>
      <w:proofErr w:type="spellEnd"/>
      <w:r w:rsidR="009E2327" w:rsidRPr="009E2327">
        <w:t xml:space="preserve"> Make Me </w:t>
      </w:r>
      <w:proofErr w:type="spellStart"/>
      <w:r w:rsidR="009E2327" w:rsidRPr="009E2327">
        <w:t>Think</w:t>
      </w:r>
      <w:proofErr w:type="spellEnd"/>
      <w:r w:rsidR="009E2327" w:rsidRPr="009E2327">
        <w:t xml:space="preserve">", </w:t>
      </w:r>
      <w:commentRangeEnd w:id="16"/>
      <w:r w:rsidR="001A384B">
        <w:rPr>
          <w:rStyle w:val="Refdecomentrio"/>
        </w:rPr>
        <w:commentReference w:id="16"/>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DDF1EFC"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 xml:space="preserve">o </w:t>
      </w:r>
      <w:proofErr w:type="spellStart"/>
      <w:r>
        <w:t>RetroSC</w:t>
      </w:r>
      <w:proofErr w:type="spellEnd"/>
      <w:r>
        <w:t xml:space="preserve"> que realiza eventos presenciais em diversas cidades, oferecendo exposições que retratam a evolução dos dispositivos tecnológicos e apresentam uma variedade de peças de computadores antigas. “O grupo </w:t>
      </w:r>
      <w:proofErr w:type="spellStart"/>
      <w:r>
        <w:t>RetroSC</w:t>
      </w:r>
      <w:proofErr w:type="spellEnd"/>
      <w:r>
        <w:t xml:space="preserve"> completa 7 anos de atividades. Contribuindo para preservar a memória de hardware e software, representando a cena retro catarinense em nível nacional” (</w:t>
      </w:r>
      <w:commentRangeStart w:id="17"/>
      <w:proofErr w:type="spellStart"/>
      <w:r w:rsidR="00F568F8">
        <w:t>Retrosc</w:t>
      </w:r>
      <w:proofErr w:type="spellEnd"/>
      <w:r>
        <w:t>, 2023</w:t>
      </w:r>
      <w:commentRangeEnd w:id="17"/>
      <w:r w:rsidR="001B38A2">
        <w:rPr>
          <w:rStyle w:val="Refdecomentrio"/>
        </w:rPr>
        <w:commentReference w:id="17"/>
      </w:r>
      <w:r>
        <w:t xml:space="preserve">). </w:t>
      </w:r>
    </w:p>
    <w:p w14:paraId="7436ED7E" w14:textId="7A2235FD" w:rsidR="00470C9F" w:rsidRDefault="00470C9F" w:rsidP="00470C9F">
      <w:pPr>
        <w:pStyle w:val="TF-TEXTO"/>
      </w:pPr>
      <w:r>
        <w:t xml:space="preserve">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w:t>
      </w:r>
      <w:commentRangeStart w:id="18"/>
      <w:r>
        <w:t xml:space="preserve">muitos museus oferecem programas educacionais interativos, destacando marcos importantes e personalidades influentes na história da computação. </w:t>
      </w:r>
      <w:commentRangeEnd w:id="18"/>
      <w:r w:rsidR="000305EE">
        <w:rPr>
          <w:rStyle w:val="Refdecomentrio"/>
        </w:rPr>
        <w:commentReference w:id="18"/>
      </w:r>
      <w:r>
        <w:t xml:space="preserve">Essas iniciativas não apenas </w:t>
      </w:r>
      <w:commentRangeStart w:id="19"/>
      <w:r>
        <w:t>celebram o legado tecnológico</w:t>
      </w:r>
      <w:commentRangeEnd w:id="19"/>
      <w:r w:rsidR="000305EE">
        <w:rPr>
          <w:rStyle w:val="Refdecomentrio"/>
        </w:rPr>
        <w:commentReference w:id="19"/>
      </w:r>
      <w:r>
        <w:t>,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ins w:id="20" w:author="Luciana Pereira de Araújo Kohler" w:date="2024-05-28T09:17:00Z">
        <w:r w:rsidR="00FD325F">
          <w:t>,</w:t>
        </w:r>
        <w:commentRangeStart w:id="21"/>
        <w:r w:rsidR="00FD325F">
          <w:t xml:space="preserve"> ANO?</w:t>
        </w:r>
        <w:commentRangeEnd w:id="21"/>
        <w:r w:rsidR="00FD325F">
          <w:rPr>
            <w:rStyle w:val="Refdecomentrio"/>
          </w:rPr>
          <w:commentReference w:id="21"/>
        </w:r>
      </w:ins>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sejam expostas atualmente. O objetivo é, futuramente, disponibilizar essas peças para exposição, proporcionando aos alunos e visitantes acesso a uma parte importante da história da </w:t>
      </w:r>
      <w:r>
        <w:lastRenderedPageBreak/>
        <w:t>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7C667D8F" w:rsidR="00470C9F" w:rsidRDefault="00470C9F" w:rsidP="00470C9F">
      <w:pPr>
        <w:pStyle w:val="TF-TEXTO"/>
      </w:pPr>
      <w:r>
        <w:t xml:space="preserve">Para o desenvolvimento do </w:t>
      </w:r>
      <w:proofErr w:type="spellStart"/>
      <w:r w:rsidRPr="001D6339">
        <w:rPr>
          <w:i/>
          <w:iCs/>
        </w:rPr>
        <w:t>frontend</w:t>
      </w:r>
      <w:proofErr w:type="spellEnd"/>
      <w:r>
        <w:t xml:space="preserve"> do aplicativo móvel foi escolhido o framework </w:t>
      </w:r>
      <w:proofErr w:type="spellStart"/>
      <w:r>
        <w:t>Flutter</w:t>
      </w:r>
      <w:proofErr w:type="spellEnd"/>
      <w:r>
        <w:t>, criado pelo Google. “</w:t>
      </w:r>
      <w:commentRangeStart w:id="22"/>
      <w:r>
        <w:t xml:space="preserve">Na prática, o </w:t>
      </w:r>
      <w:proofErr w:type="spellStart"/>
      <w:r>
        <w:t>Flutter</w:t>
      </w:r>
      <w:proofErr w:type="spellEnd"/>
      <w:r>
        <w:t xml:space="preserve"> é uma ferramenta para desenvolver aplicativos em diferentes plataformas - Android e iOS - ao mesmo tempo com um único código. Logo, seus principais benefícios são a versatilidade, menor curva de aprendizado e agilidade” (</w:t>
      </w:r>
      <w:r w:rsidR="00F568F8">
        <w:t>Alberto</w:t>
      </w:r>
      <w:r>
        <w:t xml:space="preserve">, 2023). </w:t>
      </w:r>
      <w:commentRangeEnd w:id="22"/>
      <w:r w:rsidR="00EF0D5D">
        <w:rPr>
          <w:rStyle w:val="Refdecomentrio"/>
        </w:rPr>
        <w:commentReference w:id="22"/>
      </w:r>
      <w:r>
        <w:t xml:space="preserve">A linguagem principal usada no </w:t>
      </w:r>
      <w:proofErr w:type="spellStart"/>
      <w:r>
        <w:t>Flutter</w:t>
      </w:r>
      <w:proofErr w:type="spellEnd"/>
      <w:r>
        <w:t xml:space="preserve"> é o Dart, que também foi desenvolvida pelo Google e é conhecida por sua sintaxe simples e familiar, além disso o Dart é uma linguagem fortemente </w:t>
      </w:r>
      <w:proofErr w:type="spellStart"/>
      <w:r w:rsidRPr="001D6339">
        <w:rPr>
          <w:i/>
          <w:iCs/>
        </w:rPr>
        <w:t>tipada</w:t>
      </w:r>
      <w:proofErr w:type="spellEnd"/>
      <w:r>
        <w:t>, o que significa que você pode declarar tipos de dados para suas variáveis, tornando o código mais seguro e legível.</w:t>
      </w:r>
    </w:p>
    <w:p w14:paraId="7D20F331" w14:textId="28A912D4" w:rsidR="00307685" w:rsidRDefault="00470C9F" w:rsidP="00470C9F">
      <w:pPr>
        <w:pStyle w:val="TF-TEXTO"/>
      </w:pPr>
      <w:r>
        <w:t xml:space="preserve">Para o desenvolvimento do </w:t>
      </w:r>
      <w:proofErr w:type="spellStart"/>
      <w:r w:rsidRPr="001D6339">
        <w:rPr>
          <w:i/>
          <w:iCs/>
        </w:rPr>
        <w:t>backend</w:t>
      </w:r>
      <w:proofErr w:type="spellEnd"/>
      <w:r>
        <w:t xml:space="preserve"> foi escolhido o framework ASP.NET Core, criado pela Microsoft. O “ASP.NET Core é uma estrutura multiplataforma, de alto desempenho, de software livre para a criação de aplicativos modernos, habilitados para nuvem e conectados à </w:t>
      </w:r>
      <w:proofErr w:type="spellStart"/>
      <w:r>
        <w:t>Intenet</w:t>
      </w:r>
      <w:proofErr w:type="spellEnd"/>
      <w:r>
        <w:t>” (</w:t>
      </w:r>
      <w:r w:rsidR="00F568F8">
        <w:t>Costa</w:t>
      </w:r>
      <w:r>
        <w:t xml:space="preserve">, 2022). Ele oferece recursos avançados para o desenvolvimento de aplicativos escaláveis e seguros. Sua natureza multiplataforma permite que os desenvolvedores criem aplicativos para diversos sistemas operacionais, ampliando sua flexibilidade e alcance. </w:t>
      </w:r>
      <w:commentRangeStart w:id="23"/>
      <w:r>
        <w:t>“Ganhando cada vez mais popularidade, o ASP.NET Core vem se tornando o framework escolhido no desenvolvimento de aplicações de pequeno a grande porte, podendo ser desenvolvido e implantado em Windows, Linux e Mac” (</w:t>
      </w:r>
      <w:proofErr w:type="spellStart"/>
      <w:r w:rsidR="00F568F8">
        <w:t>Giacomozzi</w:t>
      </w:r>
      <w:proofErr w:type="spellEnd"/>
      <w:r>
        <w:t>, 2019)</w:t>
      </w:r>
      <w:r w:rsidR="00F575FE">
        <w:t>.</w:t>
      </w:r>
      <w:commentRangeEnd w:id="23"/>
      <w:r w:rsidR="00EF0D5D">
        <w:rPr>
          <w:rStyle w:val="Refdecomentrio"/>
        </w:rPr>
        <w:commentReference w:id="23"/>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77777777" w:rsidR="003A32EC" w:rsidRDefault="003A32EC" w:rsidP="003A32EC">
      <w:pPr>
        <w:pStyle w:val="TF-TEXTO"/>
      </w:pPr>
      <w:r>
        <w:t xml:space="preserve">O design amigável e a usabilidade das interfaces de aplicativos móveis desempenham um papel fundamental na experiência do usuário. </w:t>
      </w:r>
      <w:commentRangeStart w:id="24"/>
      <w:r>
        <w:t xml:space="preserve">Ao seguir diretrizes e padrões de design reconhecidos, como o </w:t>
      </w:r>
      <w:proofErr w:type="spellStart"/>
      <w:r>
        <w:t>Human</w:t>
      </w:r>
      <w:proofErr w:type="spellEnd"/>
      <w:r>
        <w:t xml:space="preserve"> Interface </w:t>
      </w:r>
      <w:proofErr w:type="spellStart"/>
      <w:r>
        <w:t>Guidelines</w:t>
      </w:r>
      <w:proofErr w:type="spellEnd"/>
      <w:r>
        <w:t xml:space="preserve"> (HIG) da Apple, os desenvolvedores podem criar interfaces que são intuitivas e agradáveis de usar. </w:t>
      </w:r>
      <w:commentRangeEnd w:id="24"/>
      <w:r w:rsidR="00544893">
        <w:rPr>
          <w:rStyle w:val="Refdecomentrio"/>
        </w:rPr>
        <w:commentReference w:id="24"/>
      </w:r>
      <w:r>
        <w:t xml:space="preserve">O HIG da Apple fornece uma estrutura abrangente para o design de interfaces em dispositivos iOS, abordando aspectos como layout, tipografia, cores e interações (Apple Inc., 2021). Ao aderir a essas diretrizes, os desenvolvedores podem </w:t>
      </w:r>
      <w:commentRangeStart w:id="25"/>
      <w:r>
        <w:t xml:space="preserve">garantir que suas interfaces </w:t>
      </w:r>
      <w:commentRangeEnd w:id="25"/>
      <w:r w:rsidR="00544893">
        <w:rPr>
          <w:rStyle w:val="Refdecomentrio"/>
        </w:rPr>
        <w:commentReference w:id="25"/>
      </w:r>
      <w:r>
        <w:t>sigam as melhores práticas de design, resultando em uma experiência consistente e familiar para os usuários.</w:t>
      </w:r>
    </w:p>
    <w:p w14:paraId="200A7F8E" w14:textId="77777777" w:rsidR="003A32EC" w:rsidRDefault="003A32EC" w:rsidP="003A32EC">
      <w:pPr>
        <w:pStyle w:val="TF-TEXTO"/>
      </w:pPr>
    </w:p>
    <w:p w14:paraId="2DE3185F" w14:textId="67527D5D" w:rsidR="003A32EC" w:rsidRDefault="003A32EC" w:rsidP="00F575FE">
      <w:pPr>
        <w:pStyle w:val="TF-TEXTO"/>
      </w:pPr>
      <w:commentRangeStart w:id="26"/>
      <w:r>
        <w:lastRenderedPageBreak/>
        <w:t>A importância do design amigável vai além da estética; ele também influencia a eficácia e a eficiência do uso do aplicativo.</w:t>
      </w:r>
      <w:commentRangeEnd w:id="26"/>
      <w:r w:rsidR="00544893">
        <w:rPr>
          <w:rStyle w:val="Refdecomentrio"/>
        </w:rPr>
        <w:commentReference w:id="26"/>
      </w:r>
      <w:r>
        <w:t xml:space="preserve">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0BB327B5" w:rsidR="003A32EC" w:rsidRDefault="003A32EC" w:rsidP="00470C9F">
      <w:pPr>
        <w:pStyle w:val="TF-TEXTO"/>
      </w:pPr>
      <w:r>
        <w:t>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t>
      </w:r>
      <w:proofErr w:type="spellStart"/>
      <w:r>
        <w:t>Wroblewski</w:t>
      </w:r>
      <w:proofErr w:type="spellEnd"/>
      <w:r>
        <w:t xml:space="preserve">, 2011). Isso é </w:t>
      </w:r>
      <w:r w:rsidR="00F568F8">
        <w:t xml:space="preserve">importante </w:t>
      </w:r>
      <w:r>
        <w:t xml:space="preserve">em um cenário </w:t>
      </w:r>
      <w:commentRangeStart w:id="27"/>
      <w:r>
        <w:t xml:space="preserve">onde </w:t>
      </w:r>
      <w:commentRangeEnd w:id="27"/>
      <w:r w:rsidR="00544893">
        <w:rPr>
          <w:rStyle w:val="Refdecomentrio"/>
        </w:rPr>
        <w:commentReference w:id="27"/>
      </w:r>
      <w:r>
        <w:t>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w:t>
      </w:r>
      <w:proofErr w:type="spellStart"/>
      <w:r w:rsidR="00145E08">
        <w:t>code</w:t>
      </w:r>
      <w:proofErr w:type="spellEnd"/>
      <w:r w:rsidR="00145E08">
        <w:t>”.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proofErr w:type="spellStart"/>
      <w:r w:rsidR="00F568F8">
        <w:t>C</w:t>
      </w:r>
      <w:r>
        <w:t>ode</w:t>
      </w:r>
      <w:proofErr w:type="spellEnd"/>
      <w:r>
        <w:t xml:space="preserve"> e realidade aumentada para enriquecer a experiência dos visitantes.</w:t>
      </w:r>
    </w:p>
    <w:p w14:paraId="4C34A353" w14:textId="0FB7D47F" w:rsidR="00145E08" w:rsidRDefault="00145E08" w:rsidP="00A44581">
      <w:pPr>
        <w:pStyle w:val="TF-TEXTO"/>
      </w:pPr>
      <w:r>
        <w:t xml:space="preserve">A seguir, apresenta-se o Quadro 1 com as fontes utilizadas na pesquisa, as palavras-chave utilizadas como filtro e as referências dos </w:t>
      </w:r>
      <w:commentRangeStart w:id="28"/>
      <w:r>
        <w:t xml:space="preserve">trabalhos selecionados como correlatos </w:t>
      </w:r>
      <w:commentRangeEnd w:id="28"/>
      <w:r w:rsidR="00544893">
        <w:rPr>
          <w:rStyle w:val="Refdecomentrio"/>
        </w:rPr>
        <w:commentReference w:id="28"/>
      </w:r>
      <w:r>
        <w:t>ao presente projeto.</w:t>
      </w:r>
    </w:p>
    <w:p w14:paraId="7589BAAB" w14:textId="622DEAE8" w:rsidR="003F4B66" w:rsidRDefault="003F4B66" w:rsidP="003F4B66">
      <w:pPr>
        <w:pStyle w:val="TF-LEGENDA"/>
      </w:pPr>
      <w:bookmarkStart w:id="29" w:name="_Ref52025161"/>
      <w:r>
        <w:lastRenderedPageBreak/>
        <w:t xml:space="preserve">Quadro </w:t>
      </w:r>
      <w:r w:rsidR="00000000">
        <w:fldChar w:fldCharType="begin"/>
      </w:r>
      <w:r w:rsidR="00000000">
        <w:instrText xml:space="preserve"> SEQ Quadro \* ARABIC </w:instrText>
      </w:r>
      <w:r w:rsidR="00000000">
        <w:fldChar w:fldCharType="separate"/>
      </w:r>
      <w:r w:rsidR="008F0CFD">
        <w:rPr>
          <w:noProof/>
        </w:rPr>
        <w:t>1</w:t>
      </w:r>
      <w:r w:rsidR="00000000">
        <w:rPr>
          <w:noProof/>
        </w:rPr>
        <w:fldChar w:fldCharType="end"/>
      </w:r>
      <w:bookmarkEnd w:id="29"/>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 xml:space="preserve">Aplicativo de auxílio aos visitantes de museu utilizando QR </w:t>
            </w:r>
            <w:proofErr w:type="spellStart"/>
            <w:r>
              <w:t>Code</w:t>
            </w:r>
            <w:proofErr w:type="spellEnd"/>
          </w:p>
        </w:tc>
        <w:tc>
          <w:tcPr>
            <w:tcW w:w="2268" w:type="dxa"/>
            <w:shd w:val="clear" w:color="auto" w:fill="auto"/>
          </w:tcPr>
          <w:p w14:paraId="1555BA3B" w14:textId="2A46C3E5" w:rsidR="00D77790" w:rsidRDefault="00D77790" w:rsidP="0014747E">
            <w:pPr>
              <w:pStyle w:val="TF-TEXTOQUADRO"/>
              <w:jc w:val="center"/>
            </w:pPr>
            <w:r>
              <w:t>“museu”, “aplicativo” e “</w:t>
            </w:r>
            <w:proofErr w:type="spellStart"/>
            <w:r>
              <w:t>qr</w:t>
            </w:r>
            <w:proofErr w:type="spellEnd"/>
            <w:r>
              <w:t xml:space="preserve"> </w:t>
            </w:r>
            <w:proofErr w:type="spellStart"/>
            <w:r>
              <w:t>code</w:t>
            </w:r>
            <w:proofErr w:type="spellEnd"/>
            <w:r>
              <w:t>”</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9"/>
      <w:r>
        <w:t>Justificativa</w:t>
      </w:r>
    </w:p>
    <w:p w14:paraId="2CCF864A" w14:textId="18DE152C" w:rsidR="00FD5867" w:rsidRDefault="00FD5867" w:rsidP="00FD5867">
      <w:pPr>
        <w:pStyle w:val="TF-TEXTO"/>
      </w:pPr>
      <w:r>
        <w:t xml:space="preserve">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w:t>
      </w:r>
      <w:proofErr w:type="spellStart"/>
      <w:r>
        <w:t>Code</w:t>
      </w:r>
      <w:proofErr w:type="spellEnd"/>
      <w:r>
        <w:t xml:space="preserv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w:t>
      </w:r>
      <w:proofErr w:type="spellStart"/>
      <w:r>
        <w:t>Code</w:t>
      </w:r>
      <w:proofErr w:type="spellEnd"/>
      <w:r>
        <w:t xml:space="preserv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0011A789"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 xml:space="preserve">realizar uma revisão mais aprofundada sobre os </w:t>
      </w:r>
      <w:r w:rsidRPr="00C02FB2">
        <w:lastRenderedPageBreak/>
        <w:t>assuntos</w:t>
      </w:r>
      <w:commentRangeStart w:id="37"/>
      <w:r w:rsidRPr="00C02FB2">
        <w:t>:</w:t>
      </w:r>
      <w:r w:rsidRPr="00C02FB2" w:rsidDel="00C02FB2">
        <w:t xml:space="preserve"> </w:t>
      </w:r>
      <w:r>
        <w:t>... ... ...;</w:t>
      </w:r>
      <w:commentRangeEnd w:id="37"/>
      <w:r w:rsidR="00FD325F">
        <w:rPr>
          <w:rStyle w:val="Refdecomentrio"/>
        </w:rPr>
        <w:commentReference w:id="37"/>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3958CED1" w:rsidR="00204C16" w:rsidRDefault="00C02FB2" w:rsidP="00451B94">
      <w:pPr>
        <w:pStyle w:val="TF-ALNEA"/>
        <w:contextualSpacing w:val="0"/>
      </w:pPr>
      <w:commentRangeStart w:id="38"/>
      <w:r>
        <w:t>especificação</w:t>
      </w:r>
      <w:commentRangeEnd w:id="38"/>
      <w:r w:rsidR="00FD325F">
        <w:rPr>
          <w:rStyle w:val="Refdecomentrio"/>
        </w:rPr>
        <w:commentReference w:id="38"/>
      </w:r>
      <w:r w:rsidR="00204C16">
        <w:t xml:space="preserve">: </w:t>
      </w:r>
      <w:r>
        <w:t>d</w:t>
      </w:r>
      <w:r w:rsidRPr="00204C16">
        <w:t xml:space="preserve">etalhamento </w:t>
      </w:r>
      <w:r w:rsidR="00204C16" w:rsidRPr="00204C16">
        <w:t>dos requisitos e funcionalidades do aplicativo, delineando sua arquitetura e design</w:t>
      </w:r>
      <w:r>
        <w:t>;</w:t>
      </w:r>
    </w:p>
    <w:p w14:paraId="408770C2" w14:textId="3233D128" w:rsidR="00204C16" w:rsidRDefault="00941E3E" w:rsidP="00451B94">
      <w:pPr>
        <w:pStyle w:val="TF-ALNEA"/>
        <w:contextualSpacing w:val="0"/>
      </w:pPr>
      <w:commentRangeStart w:id="39"/>
      <w:r>
        <w:t>implementação</w:t>
      </w:r>
      <w:commentRangeEnd w:id="39"/>
      <w:r w:rsidR="00FD325F">
        <w:rPr>
          <w:rStyle w:val="Refdecomentrio"/>
        </w:rPr>
        <w:commentReference w:id="39"/>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40" w:name="_Toc351015602"/>
      <w:bookmarkEnd w:id="30"/>
      <w:bookmarkEnd w:id="31"/>
      <w:bookmarkEnd w:id="32"/>
      <w:bookmarkEnd w:id="33"/>
      <w:bookmarkEnd w:id="34"/>
      <w:bookmarkEnd w:id="35"/>
      <w:bookmarkEnd w:id="36"/>
    </w:p>
    <w:p w14:paraId="0C326A1E" w14:textId="1D6DA906" w:rsidR="00451B94" w:rsidRDefault="00451B94" w:rsidP="00CD1BD6">
      <w:pPr>
        <w:pStyle w:val="TF-refernciasbibliogrficasTTULO"/>
      </w:pPr>
      <w:r>
        <w:t>Referências</w:t>
      </w:r>
      <w:bookmarkEnd w:id="40"/>
    </w:p>
    <w:p w14:paraId="051DBE0B" w14:textId="04669A86" w:rsidR="00451B94" w:rsidRDefault="00451B94" w:rsidP="00451B94">
      <w:pPr>
        <w:pStyle w:val="TF-refernciasITEM"/>
      </w:pPr>
      <w:commentRangeStart w:id="41"/>
      <w:r>
        <w:t xml:space="preserve">[Só podem ser inseridas nas referências os documentos citados no projeto. Todos os documentos citados obrigatoriamente </w:t>
      </w:r>
      <w:r w:rsidR="00B37046">
        <w:t>têm</w:t>
      </w:r>
      <w:r>
        <w:t xml:space="preserve"> que estar </w:t>
      </w:r>
      <w:proofErr w:type="gramStart"/>
      <w:r>
        <w:t>inserido</w:t>
      </w:r>
      <w:proofErr w:type="gramEnd"/>
      <w:r>
        <w:t xml:space="preserve"> nas referências. </w:t>
      </w:r>
    </w:p>
    <w:p w14:paraId="611067DD" w14:textId="77777777" w:rsidR="00451B94" w:rsidRDefault="00451B94" w:rsidP="00451B94">
      <w:pPr>
        <w:pStyle w:val="TF-refernciasITEM"/>
      </w:pPr>
      <w:r>
        <w:t>As referências deverão ser apresentadas em ordem alfabética, de acordo com as normas da ABNT. Como padrão, o nome do autor deve ser apresentado da seguinte forma: sobrenome com todas as letras maiúsculas; primeiro nome por extenso com a primeira letra maiúscula e as demais em minúscula; os outros nomes abreviados (letra em maiúscula seguida de ponto).]</w:t>
      </w:r>
    </w:p>
    <w:p w14:paraId="4D6D6825" w14:textId="77777777" w:rsidR="00554405" w:rsidRDefault="00554405" w:rsidP="00554405">
      <w:pPr>
        <w:pStyle w:val="TF-refernciasITEM"/>
      </w:pPr>
      <w:r>
        <w:t>[Abaixo são mostrados alguns exemplos de referências bibliográficas.]</w:t>
      </w:r>
    </w:p>
    <w:p w14:paraId="79412BA1" w14:textId="77777777" w:rsidR="00554405" w:rsidRDefault="00554405" w:rsidP="00554405">
      <w:pPr>
        <w:pStyle w:val="TF-refernciasITEM"/>
      </w:pPr>
      <w:r>
        <w:t>[livro em meio eletrônico:]</w:t>
      </w:r>
      <w:commentRangeEnd w:id="41"/>
      <w:r w:rsidR="00FD325F">
        <w:rPr>
          <w:rStyle w:val="Refdecomentrio"/>
        </w:rPr>
        <w:commentReference w:id="41"/>
      </w:r>
    </w:p>
    <w:p w14:paraId="393DC857" w14:textId="64F25D64" w:rsidR="009E2327" w:rsidRDefault="009E2327" w:rsidP="00554405">
      <w:pPr>
        <w:pStyle w:val="TF-refernciasITEM"/>
      </w:pPr>
      <w:r w:rsidRPr="009E2327">
        <w:t xml:space="preserve">ALBERTO, F. </w:t>
      </w:r>
      <w:proofErr w:type="spellStart"/>
      <w:r w:rsidRPr="009E2327">
        <w:rPr>
          <w:b/>
          <w:bCs/>
        </w:rPr>
        <w:t>Flutter</w:t>
      </w:r>
      <w:proofErr w:type="spellEnd"/>
      <w:r w:rsidRPr="009E2327">
        <w:rPr>
          <w:b/>
          <w:bCs/>
        </w:rPr>
        <w:t>: o guia completo para iniciantes</w:t>
      </w:r>
      <w:r w:rsidRPr="009E2327">
        <w:t xml:space="preserve">. São Paulo: </w:t>
      </w:r>
      <w:proofErr w:type="spellStart"/>
      <w:r w:rsidRPr="009E2327">
        <w:t>Novatec</w:t>
      </w:r>
      <w:proofErr w:type="spellEnd"/>
      <w:r w:rsidRPr="009E2327">
        <w:t>,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6F5267">
        <w:rPr>
          <w:lang w:val="en-US"/>
        </w:rPr>
        <w:t xml:space="preserve">Cupertino, 2021. </w:t>
      </w:r>
      <w:r w:rsidRPr="009E2327">
        <w:t>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5E59FC5D" w14:textId="14DEC98D" w:rsidR="009E2327" w:rsidRDefault="009E2327" w:rsidP="00554405">
      <w:pPr>
        <w:pStyle w:val="TF-refernciasITEM"/>
      </w:pPr>
      <w:r w:rsidRPr="009E2327">
        <w:t xml:space="preserve">BRAGA, R. </w:t>
      </w:r>
      <w:r w:rsidRPr="009E2327">
        <w:rPr>
          <w:b/>
          <w:bCs/>
        </w:rPr>
        <w:t xml:space="preserve">Aplicativo de auxílio aos visitantes de museu utilizando QR </w:t>
      </w:r>
      <w:proofErr w:type="spellStart"/>
      <w:r w:rsidRPr="009E2327">
        <w:rPr>
          <w:b/>
          <w:bCs/>
        </w:rPr>
        <w:t>Code</w:t>
      </w:r>
      <w:proofErr w:type="spellEnd"/>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lastRenderedPageBreak/>
        <w:t xml:space="preserve">LIMA, J. </w:t>
      </w:r>
      <w:r w:rsidRPr="00C1588B">
        <w:rPr>
          <w:b/>
          <w:bCs/>
        </w:rPr>
        <w:t>Design de aplicativo para acesso de informações sobre museu</w:t>
      </w:r>
      <w:r w:rsidRPr="00C1588B">
        <w:t>. In: Anais do Simpósio Brasileiro de Tecnologia da Informação (</w:t>
      </w:r>
      <w:proofErr w:type="spellStart"/>
      <w:r w:rsidRPr="00C1588B">
        <w:t>SBrTI</w:t>
      </w:r>
      <w:proofErr w:type="spellEnd"/>
      <w:r w:rsidRPr="00C1588B">
        <w:t>),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 xml:space="preserve">London: </w:t>
      </w:r>
      <w:proofErr w:type="spellStart"/>
      <w:r w:rsidRPr="00C1588B">
        <w:t>Routledge</w:t>
      </w:r>
      <w:proofErr w:type="spellEnd"/>
      <w:r w:rsidRPr="00C1588B">
        <w:t>, 2018.</w:t>
      </w:r>
    </w:p>
    <w:p w14:paraId="03FB400F" w14:textId="5897E29D" w:rsidR="00C1588B" w:rsidRPr="009B67AC" w:rsidRDefault="00C1588B" w:rsidP="00554405">
      <w:pPr>
        <w:pStyle w:val="TF-refernciasITEM"/>
        <w:rPr>
          <w:lang w:val="en-US"/>
        </w:rPr>
      </w:pPr>
      <w:r w:rsidRPr="00C1588B">
        <w:t xml:space="preserve">RETROSC. </w:t>
      </w:r>
      <w:r w:rsidRPr="00C1588B">
        <w:rPr>
          <w:b/>
          <w:bCs/>
        </w:rPr>
        <w:t xml:space="preserve">7 anos do </w:t>
      </w:r>
      <w:proofErr w:type="spellStart"/>
      <w:r w:rsidRPr="00C1588B">
        <w:rPr>
          <w:b/>
          <w:bCs/>
        </w:rPr>
        <w:t>RetroSC</w:t>
      </w:r>
      <w:proofErr w:type="spellEnd"/>
      <w:r w:rsidRPr="00C1588B">
        <w:t xml:space="preserve">. Florianópolis, 2023. Disponível em: https://retrosc.com.br/7-anos-do-retrosc/. </w:t>
      </w:r>
      <w:proofErr w:type="spellStart"/>
      <w:r w:rsidRPr="009B67AC">
        <w:rPr>
          <w:lang w:val="en-US"/>
        </w:rPr>
        <w:t>Acesso</w:t>
      </w:r>
      <w:proofErr w:type="spellEnd"/>
      <w:r w:rsidRPr="009B67AC">
        <w:rPr>
          <w:lang w:val="en-US"/>
        </w:rPr>
        <w:t xml:space="preserve"> </w:t>
      </w:r>
      <w:proofErr w:type="spellStart"/>
      <w:r w:rsidRPr="009B67AC">
        <w:rPr>
          <w:lang w:val="en-US"/>
        </w:rPr>
        <w:t>em</w:t>
      </w:r>
      <w:proofErr w:type="spellEnd"/>
      <w:r w:rsidRPr="009B67AC">
        <w:rPr>
          <w:lang w:val="en-US"/>
        </w:rPr>
        <w:t xml:space="preserve">: 15 </w:t>
      </w:r>
      <w:proofErr w:type="gramStart"/>
      <w:r w:rsidRPr="009B67AC">
        <w:rPr>
          <w:lang w:val="en-US"/>
        </w:rPr>
        <w:t>mar</w:t>
      </w:r>
      <w:proofErr w:type="gramEnd"/>
      <w:r w:rsidRPr="009B67AC">
        <w:rPr>
          <w:lang w:val="en-US"/>
        </w:rPr>
        <w:t>.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B4A53F7" w14:textId="1D841608" w:rsidR="00C859D7" w:rsidRDefault="00C859D7">
      <w:pPr>
        <w:keepNext w:val="0"/>
        <w:keepLines w:val="0"/>
        <w:rPr>
          <w:szCs w:val="20"/>
          <w:lang w:val="en-US"/>
        </w:rPr>
      </w:pPr>
      <w:r>
        <w:rPr>
          <w:lang w:val="en-US"/>
        </w:rPr>
        <w:br w:type="page"/>
      </w:r>
    </w:p>
    <w:p w14:paraId="1AE04E09" w14:textId="77777777" w:rsidR="00C859D7" w:rsidRDefault="00C859D7" w:rsidP="00C859D7">
      <w:pPr>
        <w:pStyle w:val="TF-xAvalTTULO"/>
      </w:pPr>
      <w:r w:rsidRPr="00340EA0">
        <w:lastRenderedPageBreak/>
        <w:t xml:space="preserve">FORMULÁRIO  DE  avaliação </w:t>
      </w:r>
      <w:r>
        <w:t xml:space="preserve">SIS </w:t>
      </w:r>
      <w:r w:rsidRPr="003427E9">
        <w:t>(RES_024_2022)</w:t>
      </w:r>
    </w:p>
    <w:p w14:paraId="2A1E61B3" w14:textId="77777777" w:rsidR="00C859D7" w:rsidRPr="00340EA0" w:rsidRDefault="00C859D7" w:rsidP="00C859D7">
      <w:pPr>
        <w:pStyle w:val="TF-xAvalTTULO"/>
      </w:pPr>
      <w:r w:rsidRPr="00340EA0">
        <w:t>ROFESSOR TCC I</w:t>
      </w:r>
      <w:r>
        <w:t xml:space="preserve"> - Pré-projeto</w:t>
      </w:r>
    </w:p>
    <w:p w14:paraId="6A96CCDE" w14:textId="77777777" w:rsidR="00C859D7" w:rsidRDefault="00C859D7" w:rsidP="00C859D7">
      <w:pPr>
        <w:pStyle w:val="TF-xAvalLINHA"/>
      </w:pPr>
    </w:p>
    <w:p w14:paraId="363E4D5F" w14:textId="72279DD4" w:rsidR="00C859D7" w:rsidRDefault="00C859D7" w:rsidP="00C859D7">
      <w:pPr>
        <w:pStyle w:val="TF-xAvalLINHA"/>
      </w:pPr>
      <w:r w:rsidRPr="00320BFA">
        <w:t>Avaliador(a):</w:t>
      </w:r>
      <w:r w:rsidRPr="00320BFA">
        <w:tab/>
      </w:r>
      <w:r w:rsidR="00F9159D" w:rsidRPr="00F9159D">
        <w:t>Luciana Pereira de Araújo Kohler</w:t>
      </w:r>
    </w:p>
    <w:p w14:paraId="0F2AFE7F" w14:textId="77777777" w:rsidR="00C859D7" w:rsidRPr="00320BFA" w:rsidRDefault="00C859D7" w:rsidP="00C859D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C859D7" w:rsidRPr="00320BFA" w14:paraId="2ECA7561" w14:textId="77777777" w:rsidTr="00340CC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7F71FE76" w14:textId="77777777" w:rsidR="00C859D7" w:rsidRPr="00320BFA" w:rsidRDefault="00C859D7" w:rsidP="00340CC9">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533BFB23" w14:textId="77777777" w:rsidR="00C859D7" w:rsidRPr="00320BFA" w:rsidRDefault="00C859D7" w:rsidP="00340CC9">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3F1E5ABC" w14:textId="77777777" w:rsidR="00C859D7" w:rsidRPr="00320BFA" w:rsidRDefault="00C859D7" w:rsidP="00340CC9">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0A8BC327" w14:textId="77777777" w:rsidR="00C859D7" w:rsidRPr="00320BFA" w:rsidRDefault="00C859D7" w:rsidP="00340CC9">
            <w:pPr>
              <w:pStyle w:val="TF-xAvalITEMTABELA"/>
            </w:pPr>
            <w:r w:rsidRPr="00320BFA">
              <w:t>não atende</w:t>
            </w:r>
          </w:p>
        </w:tc>
      </w:tr>
      <w:tr w:rsidR="00C859D7" w:rsidRPr="00320BFA" w14:paraId="5103FCF1" w14:textId="77777777" w:rsidTr="00340CC9">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805C549" w14:textId="77777777" w:rsidR="00C859D7" w:rsidRPr="00320BFA" w:rsidRDefault="00C859D7" w:rsidP="00340CC9">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006E3A18" w14:textId="77777777" w:rsidR="00C859D7" w:rsidRPr="00320BFA" w:rsidRDefault="00C859D7" w:rsidP="00C859D7">
            <w:pPr>
              <w:pStyle w:val="TF-xAvalITEM"/>
              <w:numPr>
                <w:ilvl w:val="0"/>
                <w:numId w:val="12"/>
              </w:numPr>
            </w:pPr>
            <w:r>
              <w:t>CONTEXTUALIZAÇÃO</w:t>
            </w:r>
          </w:p>
          <w:p w14:paraId="1FB76384" w14:textId="77777777" w:rsidR="00C859D7" w:rsidRPr="00320BFA" w:rsidRDefault="00C859D7" w:rsidP="00340CC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59718CA7" w14:textId="299F7600" w:rsidR="00C859D7" w:rsidRPr="00320BFA" w:rsidRDefault="00EF0D5D" w:rsidP="00340CC9">
            <w:pPr>
              <w:keepNext w:val="0"/>
              <w:keepLines w:val="0"/>
              <w:ind w:left="709" w:hanging="709"/>
              <w:jc w:val="center"/>
              <w:rPr>
                <w:sz w:val="18"/>
              </w:rPr>
            </w:pPr>
            <w:ins w:id="42" w:author="Luciana Pereira de Araújo Kohler" w:date="2024-05-28T09:08:00Z">
              <w:r>
                <w:rPr>
                  <w:sz w:val="18"/>
                </w:rPr>
                <w:t>X</w:t>
              </w:r>
            </w:ins>
          </w:p>
        </w:tc>
        <w:tc>
          <w:tcPr>
            <w:tcW w:w="269" w:type="pct"/>
            <w:tcBorders>
              <w:top w:val="single" w:sz="12" w:space="0" w:color="auto"/>
              <w:left w:val="single" w:sz="4" w:space="0" w:color="auto"/>
              <w:bottom w:val="single" w:sz="4" w:space="0" w:color="auto"/>
              <w:right w:val="single" w:sz="4" w:space="0" w:color="auto"/>
            </w:tcBorders>
          </w:tcPr>
          <w:p w14:paraId="742DD5DE" w14:textId="77777777" w:rsidR="00C859D7" w:rsidRPr="00320BFA" w:rsidRDefault="00C859D7" w:rsidP="00340CC9">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1D729D29" w14:textId="77777777" w:rsidR="00C859D7" w:rsidRPr="00320BFA" w:rsidRDefault="00C859D7" w:rsidP="00340CC9">
            <w:pPr>
              <w:keepNext w:val="0"/>
              <w:keepLines w:val="0"/>
              <w:ind w:left="709" w:hanging="709"/>
              <w:jc w:val="center"/>
              <w:rPr>
                <w:sz w:val="18"/>
              </w:rPr>
            </w:pPr>
          </w:p>
        </w:tc>
      </w:tr>
      <w:tr w:rsidR="00C859D7" w:rsidRPr="00320BFA" w14:paraId="7480735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10B9B98"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55CDB3A" w14:textId="77777777" w:rsidR="00C859D7" w:rsidRPr="00320BFA" w:rsidRDefault="00C859D7" w:rsidP="00340CC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66532512" w14:textId="34E3E99E" w:rsidR="00C859D7" w:rsidRPr="00320BFA" w:rsidRDefault="00EF0D5D" w:rsidP="00340CC9">
            <w:pPr>
              <w:keepNext w:val="0"/>
              <w:keepLines w:val="0"/>
              <w:ind w:left="709" w:hanging="709"/>
              <w:jc w:val="center"/>
              <w:rPr>
                <w:sz w:val="18"/>
              </w:rPr>
            </w:pPr>
            <w:ins w:id="43"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1EC21E0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8078B87" w14:textId="77777777" w:rsidR="00C859D7" w:rsidRPr="00320BFA" w:rsidRDefault="00C859D7" w:rsidP="00340CC9">
            <w:pPr>
              <w:keepNext w:val="0"/>
              <w:keepLines w:val="0"/>
              <w:ind w:left="709" w:hanging="709"/>
              <w:jc w:val="center"/>
              <w:rPr>
                <w:sz w:val="18"/>
              </w:rPr>
            </w:pPr>
          </w:p>
        </w:tc>
      </w:tr>
      <w:tr w:rsidR="00C859D7" w:rsidRPr="00320BFA" w14:paraId="4B11A67C"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ED68EE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834FEC6" w14:textId="77777777" w:rsidR="00C859D7" w:rsidRPr="00320BFA" w:rsidRDefault="00C859D7" w:rsidP="00340CC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741EB716" w14:textId="170FCC26" w:rsidR="00C859D7" w:rsidRPr="00320BFA" w:rsidRDefault="00EF0D5D" w:rsidP="00340CC9">
            <w:pPr>
              <w:keepNext w:val="0"/>
              <w:keepLines w:val="0"/>
              <w:ind w:left="709" w:hanging="709"/>
              <w:jc w:val="center"/>
              <w:rPr>
                <w:sz w:val="18"/>
              </w:rPr>
            </w:pPr>
            <w:ins w:id="44"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962B9E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B83D1BA" w14:textId="77777777" w:rsidR="00C859D7" w:rsidRPr="00320BFA" w:rsidRDefault="00C859D7" w:rsidP="00340CC9">
            <w:pPr>
              <w:keepNext w:val="0"/>
              <w:keepLines w:val="0"/>
              <w:ind w:left="709" w:hanging="709"/>
              <w:jc w:val="center"/>
              <w:rPr>
                <w:sz w:val="18"/>
              </w:rPr>
            </w:pPr>
          </w:p>
        </w:tc>
      </w:tr>
      <w:tr w:rsidR="00C859D7" w:rsidRPr="00320BFA" w14:paraId="61A9C28B"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F2CBBA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2292434" w14:textId="77777777" w:rsidR="00C859D7" w:rsidRPr="00320BFA" w:rsidRDefault="00C859D7" w:rsidP="00340CC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2F5ED3DB" w14:textId="7FA17B21" w:rsidR="00C859D7" w:rsidRPr="00320BFA" w:rsidRDefault="00EF0D5D" w:rsidP="00340CC9">
            <w:pPr>
              <w:keepNext w:val="0"/>
              <w:keepLines w:val="0"/>
              <w:ind w:left="709" w:hanging="709"/>
              <w:jc w:val="center"/>
              <w:rPr>
                <w:sz w:val="18"/>
              </w:rPr>
            </w:pPr>
            <w:ins w:id="45"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63F240DD"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FAF42FD" w14:textId="77777777" w:rsidR="00C859D7" w:rsidRPr="00320BFA" w:rsidRDefault="00C859D7" w:rsidP="00340CC9">
            <w:pPr>
              <w:keepNext w:val="0"/>
              <w:keepLines w:val="0"/>
              <w:ind w:left="709" w:hanging="709"/>
              <w:jc w:val="center"/>
              <w:rPr>
                <w:sz w:val="18"/>
              </w:rPr>
            </w:pPr>
          </w:p>
        </w:tc>
      </w:tr>
      <w:tr w:rsidR="00C859D7" w:rsidRPr="00320BFA" w14:paraId="798299E1" w14:textId="77777777" w:rsidTr="00340CC9">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4899382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90BC1A1" w14:textId="77777777" w:rsidR="00C859D7" w:rsidRPr="00320BFA" w:rsidRDefault="00C859D7" w:rsidP="00340CC9">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130FFD55"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7765010"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0EA59C4" w14:textId="769DACD7" w:rsidR="00C859D7" w:rsidRPr="00320BFA" w:rsidRDefault="00544893" w:rsidP="00340CC9">
            <w:pPr>
              <w:keepNext w:val="0"/>
              <w:keepLines w:val="0"/>
              <w:ind w:left="709" w:hanging="709"/>
              <w:jc w:val="center"/>
              <w:rPr>
                <w:sz w:val="18"/>
              </w:rPr>
            </w:pPr>
            <w:ins w:id="46" w:author="Luciana Pereira de Araújo Kohler" w:date="2024-05-28T09:10:00Z">
              <w:r>
                <w:rPr>
                  <w:sz w:val="18"/>
                </w:rPr>
                <w:t>X</w:t>
              </w:r>
            </w:ins>
          </w:p>
        </w:tc>
      </w:tr>
      <w:tr w:rsidR="00C859D7" w:rsidRPr="00320BFA" w14:paraId="37A7F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256393D"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0DE8D3C" w14:textId="77777777" w:rsidR="00C859D7" w:rsidRPr="00320BFA" w:rsidRDefault="00C859D7" w:rsidP="00C859D7">
            <w:pPr>
              <w:pStyle w:val="TF-xAvalITEM"/>
              <w:numPr>
                <w:ilvl w:val="0"/>
                <w:numId w:val="12"/>
              </w:numPr>
            </w:pPr>
            <w:r>
              <w:t>BASES</w:t>
            </w:r>
            <w:r w:rsidRPr="00320BFA">
              <w:t xml:space="preserve"> </w:t>
            </w:r>
            <w:r>
              <w:t>TEÓRICAS</w:t>
            </w:r>
          </w:p>
          <w:p w14:paraId="54DD19DA" w14:textId="77777777" w:rsidR="00C859D7" w:rsidRPr="00320BFA" w:rsidRDefault="00C859D7" w:rsidP="00340CC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41359EFB" w14:textId="7349FC1F" w:rsidR="00C859D7" w:rsidRPr="00320BFA" w:rsidRDefault="00544893" w:rsidP="00340CC9">
            <w:pPr>
              <w:keepNext w:val="0"/>
              <w:keepLines w:val="0"/>
              <w:ind w:left="709" w:hanging="709"/>
              <w:jc w:val="center"/>
              <w:rPr>
                <w:sz w:val="18"/>
              </w:rPr>
            </w:pPr>
            <w:ins w:id="47" w:author="Luciana Pereira de Araújo Kohler" w:date="2024-05-28T09:10: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4120D468"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3816FBA" w14:textId="77777777" w:rsidR="00C859D7" w:rsidRPr="00320BFA" w:rsidRDefault="00C859D7" w:rsidP="00340CC9">
            <w:pPr>
              <w:keepNext w:val="0"/>
              <w:keepLines w:val="0"/>
              <w:ind w:left="709" w:hanging="709"/>
              <w:jc w:val="center"/>
              <w:rPr>
                <w:sz w:val="18"/>
              </w:rPr>
            </w:pPr>
          </w:p>
        </w:tc>
      </w:tr>
      <w:tr w:rsidR="00C859D7" w:rsidRPr="00320BFA" w14:paraId="3D8D9A73"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41283566"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956B2A" w14:textId="77777777" w:rsidR="00C859D7" w:rsidRPr="00320BFA" w:rsidRDefault="00C859D7" w:rsidP="00340CC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053CED53" w14:textId="7F18490F"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0D692C13" w14:textId="26AFE882" w:rsidR="00C859D7" w:rsidRPr="00320BFA" w:rsidRDefault="00544893" w:rsidP="00340CC9">
            <w:pPr>
              <w:keepNext w:val="0"/>
              <w:keepLines w:val="0"/>
              <w:ind w:left="709" w:hanging="709"/>
              <w:jc w:val="center"/>
              <w:rPr>
                <w:sz w:val="18"/>
              </w:rPr>
            </w:pPr>
            <w:commentRangeStart w:id="48"/>
            <w:ins w:id="49" w:author="Luciana Pereira de Araújo Kohler" w:date="2024-05-28T09:11:00Z">
              <w:r>
                <w:rPr>
                  <w:sz w:val="18"/>
                </w:rPr>
                <w:t>X</w:t>
              </w:r>
              <w:commentRangeEnd w:id="48"/>
              <w:r>
                <w:rPr>
                  <w:rStyle w:val="Refdecomentrio"/>
                </w:rPr>
                <w:commentReference w:id="48"/>
              </w:r>
            </w:ins>
          </w:p>
        </w:tc>
        <w:tc>
          <w:tcPr>
            <w:tcW w:w="266" w:type="pct"/>
            <w:tcBorders>
              <w:top w:val="single" w:sz="4" w:space="0" w:color="auto"/>
              <w:left w:val="single" w:sz="4" w:space="0" w:color="auto"/>
              <w:bottom w:val="single" w:sz="4" w:space="0" w:color="auto"/>
              <w:right w:val="single" w:sz="12" w:space="0" w:color="auto"/>
            </w:tcBorders>
          </w:tcPr>
          <w:p w14:paraId="16CC7ABE" w14:textId="77777777" w:rsidR="00C859D7" w:rsidRPr="00320BFA" w:rsidRDefault="00C859D7" w:rsidP="00340CC9">
            <w:pPr>
              <w:keepNext w:val="0"/>
              <w:keepLines w:val="0"/>
              <w:ind w:left="709" w:hanging="709"/>
              <w:jc w:val="center"/>
              <w:rPr>
                <w:sz w:val="18"/>
              </w:rPr>
            </w:pPr>
          </w:p>
        </w:tc>
      </w:tr>
      <w:tr w:rsidR="00C859D7" w:rsidRPr="00320BFA" w14:paraId="33285C5C"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C6AF5E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E69A898" w14:textId="77777777" w:rsidR="00C859D7" w:rsidRPr="00320BFA" w:rsidRDefault="00C859D7" w:rsidP="00340CC9">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26758FBC" w14:textId="4B391D22" w:rsidR="00C859D7" w:rsidRPr="00320BFA" w:rsidRDefault="00544893" w:rsidP="00340CC9">
            <w:pPr>
              <w:keepNext w:val="0"/>
              <w:keepLines w:val="0"/>
              <w:ind w:left="709" w:hanging="709"/>
              <w:jc w:val="center"/>
              <w:rPr>
                <w:sz w:val="18"/>
              </w:rPr>
            </w:pPr>
            <w:ins w:id="50" w:author="Luciana Pereira de Araújo Kohler" w:date="2024-05-28T09:13: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0717E1D6"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A3F8D9C" w14:textId="77777777" w:rsidR="00C859D7" w:rsidRPr="00320BFA" w:rsidRDefault="00C859D7" w:rsidP="00340CC9">
            <w:pPr>
              <w:keepNext w:val="0"/>
              <w:keepLines w:val="0"/>
              <w:ind w:left="709" w:hanging="709"/>
              <w:jc w:val="center"/>
              <w:rPr>
                <w:sz w:val="18"/>
              </w:rPr>
            </w:pPr>
          </w:p>
        </w:tc>
      </w:tr>
      <w:tr w:rsidR="00C859D7" w:rsidRPr="00320BFA" w14:paraId="615B9C86" w14:textId="77777777" w:rsidTr="00340CC9">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E6C023A"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009E2585" w14:textId="77777777" w:rsidR="00C859D7" w:rsidRDefault="00C859D7" w:rsidP="00340CC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4E120681"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4905CA1" w14:textId="474F3A71" w:rsidR="00C859D7" w:rsidRPr="00320BFA" w:rsidRDefault="00544893" w:rsidP="00340CC9">
            <w:pPr>
              <w:keepNext w:val="0"/>
              <w:keepLines w:val="0"/>
              <w:ind w:left="709" w:hanging="709"/>
              <w:jc w:val="center"/>
              <w:rPr>
                <w:sz w:val="18"/>
              </w:rPr>
            </w:pPr>
            <w:ins w:id="51" w:author="Luciana Pereira de Araújo Kohler" w:date="2024-05-28T09:13: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513E62A8" w14:textId="77777777" w:rsidR="00C859D7" w:rsidRPr="00320BFA" w:rsidRDefault="00C859D7" w:rsidP="00340CC9">
            <w:pPr>
              <w:keepNext w:val="0"/>
              <w:keepLines w:val="0"/>
              <w:ind w:left="709" w:hanging="709"/>
              <w:jc w:val="center"/>
              <w:rPr>
                <w:sz w:val="18"/>
              </w:rPr>
            </w:pPr>
          </w:p>
        </w:tc>
      </w:tr>
      <w:tr w:rsidR="00C859D7" w:rsidRPr="00320BFA" w14:paraId="420C0329"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90A430"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1F7814E" w14:textId="77777777" w:rsidR="00C859D7" w:rsidRPr="00320BFA" w:rsidRDefault="00C859D7" w:rsidP="00C859D7">
            <w:pPr>
              <w:pStyle w:val="TF-xAvalITEM"/>
              <w:numPr>
                <w:ilvl w:val="0"/>
                <w:numId w:val="12"/>
              </w:numPr>
            </w:pPr>
            <w:r w:rsidRPr="00320BFA">
              <w:t>JUSTIFICATIVA</w:t>
            </w:r>
          </w:p>
          <w:p w14:paraId="1F286C33" w14:textId="77777777" w:rsidR="00C859D7" w:rsidRPr="00320BFA" w:rsidRDefault="00C859D7" w:rsidP="00340CC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6CCB925A" w14:textId="60E22926" w:rsidR="00C859D7" w:rsidRPr="00320BFA" w:rsidRDefault="00FD325F" w:rsidP="00340CC9">
            <w:pPr>
              <w:keepNext w:val="0"/>
              <w:keepLines w:val="0"/>
              <w:ind w:left="709" w:hanging="709"/>
              <w:jc w:val="center"/>
              <w:rPr>
                <w:sz w:val="18"/>
              </w:rPr>
            </w:pPr>
            <w:ins w:id="52"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8BA7EE1"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5A26511" w14:textId="77777777" w:rsidR="00C859D7" w:rsidRPr="00320BFA" w:rsidRDefault="00C859D7" w:rsidP="00340CC9">
            <w:pPr>
              <w:keepNext w:val="0"/>
              <w:keepLines w:val="0"/>
              <w:ind w:left="709" w:hanging="709"/>
              <w:jc w:val="center"/>
              <w:rPr>
                <w:sz w:val="18"/>
              </w:rPr>
            </w:pPr>
          </w:p>
        </w:tc>
      </w:tr>
      <w:tr w:rsidR="00C859D7" w:rsidRPr="00320BFA" w14:paraId="2E4D9EB5"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E20865"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768F5FD" w14:textId="77777777" w:rsidR="00C859D7" w:rsidRPr="00320BFA" w:rsidRDefault="00C859D7" w:rsidP="00340CC9">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50B1C8F2" w14:textId="2EA99876" w:rsidR="00C859D7" w:rsidRPr="00320BFA" w:rsidRDefault="00FD325F" w:rsidP="00340CC9">
            <w:pPr>
              <w:keepNext w:val="0"/>
              <w:keepLines w:val="0"/>
              <w:ind w:left="709" w:hanging="709"/>
              <w:jc w:val="center"/>
              <w:rPr>
                <w:sz w:val="18"/>
              </w:rPr>
            </w:pPr>
            <w:ins w:id="53"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4F76C42E"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A50F181" w14:textId="77777777" w:rsidR="00C859D7" w:rsidRPr="00320BFA" w:rsidRDefault="00C859D7" w:rsidP="00340CC9">
            <w:pPr>
              <w:keepNext w:val="0"/>
              <w:keepLines w:val="0"/>
              <w:ind w:left="709" w:hanging="709"/>
              <w:jc w:val="center"/>
              <w:rPr>
                <w:sz w:val="18"/>
              </w:rPr>
            </w:pPr>
          </w:p>
        </w:tc>
      </w:tr>
      <w:tr w:rsidR="00C859D7" w:rsidRPr="00320BFA" w14:paraId="2C588AF1"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2CE4C1C"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F4ABD83" w14:textId="77777777" w:rsidR="00C859D7" w:rsidRPr="00320BFA" w:rsidRDefault="00C859D7" w:rsidP="00340CC9">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215547A6" w14:textId="1F1EB91E" w:rsidR="00C859D7" w:rsidRPr="00320BFA" w:rsidRDefault="00FD325F" w:rsidP="00340CC9">
            <w:pPr>
              <w:keepNext w:val="0"/>
              <w:keepLines w:val="0"/>
              <w:ind w:left="709" w:hanging="709"/>
              <w:jc w:val="center"/>
              <w:rPr>
                <w:sz w:val="18"/>
              </w:rPr>
            </w:pPr>
            <w:ins w:id="54"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5FAA64EC"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6EEA5BA" w14:textId="77777777" w:rsidR="00C859D7" w:rsidRPr="00320BFA" w:rsidRDefault="00C859D7" w:rsidP="00340CC9">
            <w:pPr>
              <w:keepNext w:val="0"/>
              <w:keepLines w:val="0"/>
              <w:ind w:left="709" w:hanging="709"/>
              <w:jc w:val="center"/>
              <w:rPr>
                <w:sz w:val="18"/>
              </w:rPr>
            </w:pPr>
          </w:p>
        </w:tc>
      </w:tr>
      <w:tr w:rsidR="00C859D7" w:rsidRPr="00320BFA" w14:paraId="27DE2514"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BD70622"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313243C" w14:textId="77777777" w:rsidR="00C859D7" w:rsidRPr="00320BFA" w:rsidRDefault="00C859D7" w:rsidP="00C859D7">
            <w:pPr>
              <w:pStyle w:val="TF-xAvalITEM"/>
              <w:numPr>
                <w:ilvl w:val="0"/>
                <w:numId w:val="12"/>
              </w:numPr>
            </w:pPr>
            <w:r>
              <w:t>METODOLOGIA</w:t>
            </w:r>
          </w:p>
          <w:p w14:paraId="7062027D" w14:textId="77777777" w:rsidR="00C859D7" w:rsidRPr="00320BFA" w:rsidRDefault="00C859D7" w:rsidP="00340CC9">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7B065670"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D2F0F95" w14:textId="7F69B01C" w:rsidR="00C859D7" w:rsidRPr="00320BFA" w:rsidRDefault="00FD325F" w:rsidP="00340CC9">
            <w:pPr>
              <w:keepNext w:val="0"/>
              <w:keepLines w:val="0"/>
              <w:ind w:left="709" w:hanging="709"/>
              <w:jc w:val="center"/>
              <w:rPr>
                <w:sz w:val="18"/>
              </w:rPr>
            </w:pPr>
            <w:ins w:id="55" w:author="Luciana Pereira de Araújo Kohler" w:date="2024-05-28T09:14: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51759B93" w14:textId="77777777" w:rsidR="00C859D7" w:rsidRPr="00320BFA" w:rsidRDefault="00C859D7" w:rsidP="00340CC9">
            <w:pPr>
              <w:keepNext w:val="0"/>
              <w:keepLines w:val="0"/>
              <w:ind w:left="709" w:hanging="709"/>
              <w:jc w:val="center"/>
              <w:rPr>
                <w:sz w:val="18"/>
              </w:rPr>
            </w:pPr>
          </w:p>
        </w:tc>
      </w:tr>
      <w:tr w:rsidR="00C859D7" w:rsidRPr="00320BFA" w14:paraId="0CED9EF4" w14:textId="77777777" w:rsidTr="00340CC9">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0413F78" w14:textId="77777777" w:rsidR="00C859D7" w:rsidRPr="00320BFA" w:rsidRDefault="00C859D7" w:rsidP="00340CC9">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322C91D9" w14:textId="77777777" w:rsidR="00C859D7" w:rsidRPr="00320BFA" w:rsidRDefault="00C859D7" w:rsidP="00C859D7">
            <w:pPr>
              <w:pStyle w:val="TF-xAvalITEM"/>
              <w:numPr>
                <w:ilvl w:val="0"/>
                <w:numId w:val="12"/>
              </w:numPr>
            </w:pPr>
            <w:r w:rsidRPr="00320BFA">
              <w:t>LINGUAGEM USADA (redação)</w:t>
            </w:r>
          </w:p>
          <w:p w14:paraId="72E3EE99" w14:textId="77777777" w:rsidR="00C859D7" w:rsidRPr="00320BFA" w:rsidRDefault="00C859D7" w:rsidP="00340CC9">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2D454956" w14:textId="77777777" w:rsidR="00C859D7" w:rsidRPr="00320BFA" w:rsidRDefault="00C859D7" w:rsidP="00340CC9">
            <w:pPr>
              <w:keepNext w:val="0"/>
              <w:keepLines w:val="0"/>
              <w:ind w:left="709" w:hanging="709"/>
              <w:jc w:val="center"/>
              <w:rPr>
                <w:sz w:val="18"/>
              </w:rPr>
            </w:pPr>
          </w:p>
        </w:tc>
        <w:tc>
          <w:tcPr>
            <w:tcW w:w="269" w:type="pct"/>
            <w:tcBorders>
              <w:top w:val="single" w:sz="12" w:space="0" w:color="auto"/>
              <w:left w:val="single" w:sz="4" w:space="0" w:color="auto"/>
              <w:bottom w:val="single" w:sz="4" w:space="0" w:color="auto"/>
              <w:right w:val="single" w:sz="4" w:space="0" w:color="auto"/>
            </w:tcBorders>
          </w:tcPr>
          <w:p w14:paraId="561B3558" w14:textId="37061FE4" w:rsidR="00C859D7" w:rsidRPr="00320BFA" w:rsidRDefault="00EF0D5D" w:rsidP="00340CC9">
            <w:pPr>
              <w:keepNext w:val="0"/>
              <w:keepLines w:val="0"/>
              <w:ind w:left="709" w:hanging="709"/>
              <w:jc w:val="center"/>
              <w:rPr>
                <w:sz w:val="18"/>
              </w:rPr>
            </w:pPr>
            <w:ins w:id="56" w:author="Luciana Pereira de Araújo Kohler" w:date="2024-05-28T09:08:00Z">
              <w:r>
                <w:rPr>
                  <w:sz w:val="18"/>
                </w:rPr>
                <w:t>X</w:t>
              </w:r>
            </w:ins>
          </w:p>
        </w:tc>
        <w:tc>
          <w:tcPr>
            <w:tcW w:w="266" w:type="pct"/>
            <w:tcBorders>
              <w:top w:val="single" w:sz="12" w:space="0" w:color="auto"/>
              <w:left w:val="single" w:sz="4" w:space="0" w:color="auto"/>
              <w:bottom w:val="single" w:sz="4" w:space="0" w:color="auto"/>
              <w:right w:val="single" w:sz="12" w:space="0" w:color="auto"/>
            </w:tcBorders>
          </w:tcPr>
          <w:p w14:paraId="6CDA4749" w14:textId="77777777" w:rsidR="00C859D7" w:rsidRPr="00320BFA" w:rsidRDefault="00C859D7" w:rsidP="00340CC9">
            <w:pPr>
              <w:keepNext w:val="0"/>
              <w:keepLines w:val="0"/>
              <w:ind w:left="709" w:hanging="709"/>
              <w:jc w:val="center"/>
              <w:rPr>
                <w:sz w:val="18"/>
              </w:rPr>
            </w:pPr>
          </w:p>
        </w:tc>
      </w:tr>
      <w:tr w:rsidR="00C859D7" w:rsidRPr="00320BFA" w14:paraId="33F3B4E8"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2F7AB9E"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27F8FFC" w14:textId="77777777" w:rsidR="00C859D7" w:rsidRPr="00320BFA" w:rsidRDefault="00C859D7" w:rsidP="00340CC9">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2C38A3E" w14:textId="515B30E8" w:rsidR="00C859D7" w:rsidRPr="00320BFA" w:rsidRDefault="00EF0D5D" w:rsidP="00340CC9">
            <w:pPr>
              <w:keepNext w:val="0"/>
              <w:keepLines w:val="0"/>
              <w:ind w:left="709" w:hanging="709"/>
              <w:jc w:val="center"/>
              <w:rPr>
                <w:sz w:val="18"/>
              </w:rPr>
            </w:pPr>
            <w:ins w:id="57" w:author="Luciana Pereira de Araújo Kohler" w:date="2024-05-28T09:08: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129B423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91691" w14:textId="77777777" w:rsidR="00C859D7" w:rsidRPr="00320BFA" w:rsidRDefault="00C859D7" w:rsidP="00340CC9">
            <w:pPr>
              <w:keepNext w:val="0"/>
              <w:keepLines w:val="0"/>
              <w:ind w:left="709" w:hanging="709"/>
              <w:jc w:val="center"/>
              <w:rPr>
                <w:sz w:val="18"/>
              </w:rPr>
            </w:pPr>
          </w:p>
        </w:tc>
      </w:tr>
      <w:tr w:rsidR="00C859D7" w:rsidRPr="00320BFA" w14:paraId="43F4C627"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7700844"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FF9E655" w14:textId="77777777" w:rsidR="00C859D7" w:rsidRPr="00320BFA" w:rsidRDefault="00C859D7" w:rsidP="00C859D7">
            <w:pPr>
              <w:pStyle w:val="TF-xAvalITEM"/>
              <w:numPr>
                <w:ilvl w:val="0"/>
                <w:numId w:val="12"/>
              </w:numPr>
            </w:pPr>
            <w:r w:rsidRPr="00320BFA">
              <w:t>ORGANIZAÇÃO E APRESENTAÇÃO GRÁFICA DO TEXTO</w:t>
            </w:r>
          </w:p>
          <w:p w14:paraId="01060541" w14:textId="77777777" w:rsidR="00C859D7" w:rsidRPr="00320BFA" w:rsidRDefault="00C859D7" w:rsidP="00340CC9">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5F042ED5" w14:textId="12148BDC"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E857F44" w14:textId="39463184" w:rsidR="00C859D7" w:rsidRPr="00320BFA" w:rsidRDefault="00FD325F" w:rsidP="00340CC9">
            <w:pPr>
              <w:keepNext w:val="0"/>
              <w:keepLines w:val="0"/>
              <w:ind w:left="709" w:hanging="709"/>
              <w:jc w:val="center"/>
              <w:rPr>
                <w:sz w:val="18"/>
              </w:rPr>
            </w:pPr>
            <w:ins w:id="58" w:author="Luciana Pereira de Araújo Kohler" w:date="2024-05-28T09:15: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22702980" w14:textId="77777777" w:rsidR="00C859D7" w:rsidRPr="00320BFA" w:rsidRDefault="00C859D7" w:rsidP="00340CC9">
            <w:pPr>
              <w:keepNext w:val="0"/>
              <w:keepLines w:val="0"/>
              <w:ind w:left="709" w:hanging="709"/>
              <w:jc w:val="center"/>
              <w:rPr>
                <w:sz w:val="18"/>
              </w:rPr>
            </w:pPr>
          </w:p>
        </w:tc>
      </w:tr>
      <w:tr w:rsidR="00C859D7" w:rsidRPr="00320BFA" w14:paraId="1A1AEAED"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06297E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016ACC5F" w14:textId="77777777" w:rsidR="00C859D7" w:rsidRPr="00320BFA" w:rsidRDefault="00C859D7" w:rsidP="00C859D7">
            <w:pPr>
              <w:pStyle w:val="TF-xAvalITEM"/>
              <w:numPr>
                <w:ilvl w:val="0"/>
                <w:numId w:val="12"/>
              </w:numPr>
            </w:pPr>
            <w:r w:rsidRPr="00320BFA">
              <w:t>ILUSTRAÇÕES (figuras, quadros, tabelas)</w:t>
            </w:r>
          </w:p>
          <w:p w14:paraId="792EFC40" w14:textId="77777777" w:rsidR="00C859D7" w:rsidRPr="00320BFA" w:rsidRDefault="00C859D7" w:rsidP="00340CC9">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1A9015BF" w14:textId="17984D78" w:rsidR="00C859D7" w:rsidRPr="00320BFA" w:rsidRDefault="00FD325F" w:rsidP="00340CC9">
            <w:pPr>
              <w:keepNext w:val="0"/>
              <w:keepLines w:val="0"/>
              <w:spacing w:before="80" w:after="80"/>
              <w:ind w:left="709" w:hanging="709"/>
              <w:jc w:val="center"/>
              <w:rPr>
                <w:sz w:val="18"/>
              </w:rPr>
            </w:pPr>
            <w:ins w:id="59" w:author="Luciana Pereira de Araújo Kohler" w:date="2024-05-28T09:16: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249EEE05" w14:textId="77777777" w:rsidR="00C859D7" w:rsidRPr="00320BFA" w:rsidRDefault="00C859D7" w:rsidP="00340CC9">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01E010C" w14:textId="77777777" w:rsidR="00C859D7" w:rsidRPr="00320BFA" w:rsidRDefault="00C859D7" w:rsidP="00340CC9">
            <w:pPr>
              <w:keepNext w:val="0"/>
              <w:keepLines w:val="0"/>
              <w:spacing w:before="80" w:after="80"/>
              <w:ind w:left="709" w:hanging="709"/>
              <w:jc w:val="center"/>
              <w:rPr>
                <w:sz w:val="18"/>
              </w:rPr>
            </w:pPr>
          </w:p>
        </w:tc>
      </w:tr>
      <w:tr w:rsidR="00C859D7" w:rsidRPr="00320BFA" w14:paraId="2EF78A4A"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15B3371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55C0B6" w14:textId="77777777" w:rsidR="00C859D7" w:rsidRPr="00320BFA" w:rsidRDefault="00C859D7" w:rsidP="00C859D7">
            <w:pPr>
              <w:pStyle w:val="TF-xAvalITEM"/>
              <w:numPr>
                <w:ilvl w:val="0"/>
                <w:numId w:val="12"/>
              </w:numPr>
            </w:pPr>
            <w:r w:rsidRPr="00320BFA">
              <w:t>REFERÊNCIAS E CITAÇÕES</w:t>
            </w:r>
          </w:p>
          <w:p w14:paraId="4FCED11A" w14:textId="77777777" w:rsidR="00C859D7" w:rsidRPr="00320BFA" w:rsidRDefault="00C859D7" w:rsidP="00340CC9">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4C38AD50" w14:textId="38FC1446" w:rsidR="00C859D7" w:rsidRPr="00320BFA" w:rsidRDefault="00FD325F" w:rsidP="00340CC9">
            <w:pPr>
              <w:keepNext w:val="0"/>
              <w:keepLines w:val="0"/>
              <w:ind w:left="709" w:hanging="709"/>
              <w:jc w:val="center"/>
              <w:rPr>
                <w:sz w:val="18"/>
              </w:rPr>
            </w:pPr>
            <w:ins w:id="60" w:author="Luciana Pereira de Araújo Kohler" w:date="2024-05-28T09:14:00Z">
              <w:r>
                <w:rPr>
                  <w:sz w:val="18"/>
                </w:rPr>
                <w:t>X</w:t>
              </w:r>
            </w:ins>
          </w:p>
        </w:tc>
        <w:tc>
          <w:tcPr>
            <w:tcW w:w="269" w:type="pct"/>
            <w:tcBorders>
              <w:top w:val="single" w:sz="4" w:space="0" w:color="auto"/>
              <w:left w:val="single" w:sz="4" w:space="0" w:color="auto"/>
              <w:bottom w:val="single" w:sz="4" w:space="0" w:color="auto"/>
              <w:right w:val="single" w:sz="4" w:space="0" w:color="auto"/>
            </w:tcBorders>
          </w:tcPr>
          <w:p w14:paraId="355DC46F"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9459F27" w14:textId="77777777" w:rsidR="00C859D7" w:rsidRPr="00320BFA" w:rsidRDefault="00C859D7" w:rsidP="00340CC9">
            <w:pPr>
              <w:keepNext w:val="0"/>
              <w:keepLines w:val="0"/>
              <w:ind w:left="709" w:hanging="709"/>
              <w:jc w:val="center"/>
              <w:rPr>
                <w:sz w:val="18"/>
              </w:rPr>
            </w:pPr>
          </w:p>
        </w:tc>
      </w:tr>
      <w:tr w:rsidR="00C859D7" w:rsidRPr="00320BFA" w14:paraId="3E1E414F" w14:textId="77777777" w:rsidTr="00340CC9">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980FAAB"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41D5E65" w14:textId="77777777" w:rsidR="00C859D7" w:rsidRPr="00320BFA" w:rsidRDefault="00C859D7" w:rsidP="00340CC9">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45BB0E3A" w14:textId="77777777" w:rsidR="00C859D7" w:rsidRPr="00320BFA" w:rsidRDefault="00C859D7" w:rsidP="00340CC9">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341D9020" w14:textId="1707526F" w:rsidR="00C859D7" w:rsidRPr="00320BFA" w:rsidRDefault="00EF0D5D" w:rsidP="00340CC9">
            <w:pPr>
              <w:keepNext w:val="0"/>
              <w:keepLines w:val="0"/>
              <w:ind w:left="709" w:hanging="709"/>
              <w:jc w:val="center"/>
              <w:rPr>
                <w:sz w:val="18"/>
              </w:rPr>
            </w:pPr>
            <w:ins w:id="61" w:author="Luciana Pereira de Araújo Kohler" w:date="2024-05-28T09:07:00Z">
              <w:r>
                <w:rPr>
                  <w:sz w:val="18"/>
                </w:rPr>
                <w:t>X</w:t>
              </w:r>
            </w:ins>
          </w:p>
        </w:tc>
        <w:tc>
          <w:tcPr>
            <w:tcW w:w="266" w:type="pct"/>
            <w:tcBorders>
              <w:top w:val="single" w:sz="4" w:space="0" w:color="auto"/>
              <w:left w:val="single" w:sz="4" w:space="0" w:color="auto"/>
              <w:bottom w:val="single" w:sz="4" w:space="0" w:color="auto"/>
              <w:right w:val="single" w:sz="12" w:space="0" w:color="auto"/>
            </w:tcBorders>
          </w:tcPr>
          <w:p w14:paraId="6D2EF948" w14:textId="77777777" w:rsidR="00C859D7" w:rsidRPr="00320BFA" w:rsidRDefault="00C859D7" w:rsidP="00340CC9">
            <w:pPr>
              <w:keepNext w:val="0"/>
              <w:keepLines w:val="0"/>
              <w:ind w:left="709" w:hanging="709"/>
              <w:jc w:val="center"/>
              <w:rPr>
                <w:sz w:val="18"/>
              </w:rPr>
            </w:pPr>
          </w:p>
        </w:tc>
      </w:tr>
      <w:tr w:rsidR="00C859D7" w:rsidRPr="00320BFA" w14:paraId="538FBF3A" w14:textId="77777777" w:rsidTr="00340CC9">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9BC3ACF" w14:textId="77777777" w:rsidR="00C859D7" w:rsidRPr="00320BFA" w:rsidRDefault="00C859D7" w:rsidP="00340CC9">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3528D923" w14:textId="77777777" w:rsidR="00C859D7" w:rsidRPr="00320BFA" w:rsidRDefault="00C859D7" w:rsidP="00340CC9">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7B1EE78E" w14:textId="30A0144F" w:rsidR="00C859D7" w:rsidRPr="00320BFA" w:rsidRDefault="00A145CE" w:rsidP="00340CC9">
            <w:pPr>
              <w:keepNext w:val="0"/>
              <w:keepLines w:val="0"/>
              <w:ind w:left="709" w:hanging="709"/>
              <w:jc w:val="center"/>
              <w:rPr>
                <w:sz w:val="18"/>
              </w:rPr>
            </w:pPr>
            <w:ins w:id="62" w:author="Luciana Pereira de Araújo Kohler" w:date="2024-05-28T09:18:00Z">
              <w:r>
                <w:rPr>
                  <w:sz w:val="18"/>
                </w:rPr>
                <w:t>X</w:t>
              </w:r>
            </w:ins>
          </w:p>
        </w:tc>
        <w:tc>
          <w:tcPr>
            <w:tcW w:w="269" w:type="pct"/>
            <w:tcBorders>
              <w:top w:val="single" w:sz="4" w:space="0" w:color="auto"/>
              <w:left w:val="single" w:sz="4" w:space="0" w:color="auto"/>
              <w:bottom w:val="single" w:sz="12" w:space="0" w:color="auto"/>
              <w:right w:val="single" w:sz="4" w:space="0" w:color="auto"/>
            </w:tcBorders>
          </w:tcPr>
          <w:p w14:paraId="6BA63C9A" w14:textId="77777777" w:rsidR="00C859D7" w:rsidRPr="00320BFA" w:rsidRDefault="00C859D7" w:rsidP="00340CC9">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636FD01C" w14:textId="77777777" w:rsidR="00C859D7" w:rsidRPr="00320BFA" w:rsidRDefault="00C859D7" w:rsidP="00340CC9">
            <w:pPr>
              <w:keepNext w:val="0"/>
              <w:keepLines w:val="0"/>
              <w:ind w:left="709" w:hanging="709"/>
              <w:jc w:val="center"/>
              <w:rPr>
                <w:sz w:val="18"/>
              </w:rPr>
            </w:pPr>
          </w:p>
        </w:tc>
      </w:tr>
    </w:tbl>
    <w:p w14:paraId="6F4DE893" w14:textId="41441495" w:rsidR="00C859D7" w:rsidRPr="00C859D7" w:rsidRDefault="00C859D7" w:rsidP="00C859D7">
      <w:pPr>
        <w:pStyle w:val="TF-refernciasITEM"/>
      </w:pPr>
    </w:p>
    <w:sectPr w:rsidR="00C859D7" w:rsidRPr="00C859D7" w:rsidSect="00EE787F">
      <w:headerReference w:type="default" r:id="rId12"/>
      <w:footerReference w:type="even"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Luciana Pereira de Araújo Kohler" w:date="2024-05-28T08:59:00Z" w:initials="LPdAK">
    <w:p w14:paraId="6DBD4C04" w14:textId="77777777" w:rsidR="00B51393" w:rsidRDefault="00B51393" w:rsidP="00B74B31">
      <w:pPr>
        <w:pStyle w:val="Textodecomentrio"/>
      </w:pPr>
      <w:r>
        <w:rPr>
          <w:rStyle w:val="Refdecomentrio"/>
        </w:rPr>
        <w:annotationRef/>
      </w:r>
      <w:r>
        <w:t>inserir</w:t>
      </w:r>
    </w:p>
  </w:comment>
  <w:comment w:id="13" w:author="Luciana Pereira de Araújo Kohler" w:date="2024-05-28T09:00:00Z" w:initials="LPdAK">
    <w:p w14:paraId="278F63A1" w14:textId="77777777" w:rsidR="000E0A60" w:rsidRDefault="000E0A60" w:rsidP="00853079">
      <w:pPr>
        <w:pStyle w:val="Textodecomentrio"/>
      </w:pPr>
      <w:r>
        <w:rPr>
          <w:rStyle w:val="Refdecomentrio"/>
        </w:rPr>
        <w:annotationRef/>
      </w:r>
      <w:r>
        <w:t>Se é citação direta colocar entre ""</w:t>
      </w:r>
    </w:p>
  </w:comment>
  <w:comment w:id="14" w:author="Luciana Pereira de Araújo Kohler" w:date="2024-05-28T09:08:00Z" w:initials="LPdAK">
    <w:p w14:paraId="73F81393" w14:textId="77777777" w:rsidR="00EF0D5D" w:rsidRDefault="00EF0D5D" w:rsidP="00AD392B">
      <w:pPr>
        <w:pStyle w:val="Textodecomentrio"/>
      </w:pPr>
      <w:r>
        <w:rPr>
          <w:rStyle w:val="Refdecomentrio"/>
        </w:rPr>
        <w:annotationRef/>
      </w:r>
      <w:r>
        <w:t>E os objetivos específicos?</w:t>
      </w:r>
    </w:p>
  </w:comment>
  <w:comment w:id="15" w:author="Luciana Pereira de Araújo Kohler" w:date="2024-05-28T09:02:00Z" w:initials="LPdAK">
    <w:p w14:paraId="5C73D099" w14:textId="74164294" w:rsidR="001A384B" w:rsidRDefault="001A384B" w:rsidP="001A34B8">
      <w:pPr>
        <w:pStyle w:val="Textodecomentrio"/>
      </w:pPr>
      <w:r>
        <w:rPr>
          <w:rStyle w:val="Refdecomentrio"/>
        </w:rPr>
        <w:annotationRef/>
      </w:r>
      <w:r>
        <w:t>Não utilizar primeira pessoa</w:t>
      </w:r>
    </w:p>
  </w:comment>
  <w:comment w:id="16" w:author="Luciana Pereira de Araújo Kohler" w:date="2024-05-28T09:03:00Z" w:initials="LPdAK">
    <w:p w14:paraId="5E7E7ADF" w14:textId="77777777" w:rsidR="001A384B" w:rsidRDefault="001A384B" w:rsidP="00327BC0">
      <w:pPr>
        <w:pStyle w:val="Textodecomentrio"/>
      </w:pPr>
      <w:r>
        <w:rPr>
          <w:rStyle w:val="Refdecomentrio"/>
        </w:rPr>
        <w:annotationRef/>
      </w:r>
      <w:r>
        <w:t>Remover nome da obra. Se decidir manter, tirar as "" e colocar em itálico.</w:t>
      </w:r>
    </w:p>
  </w:comment>
  <w:comment w:id="17" w:author="Luciana Pereira de Araújo Kohler" w:date="2024-05-28T09:04:00Z" w:initials="LPdAK">
    <w:p w14:paraId="616C58B7" w14:textId="77777777" w:rsidR="001B38A2" w:rsidRDefault="001B38A2" w:rsidP="00215D72">
      <w:pPr>
        <w:pStyle w:val="Textodecomentrio"/>
      </w:pPr>
      <w:r>
        <w:rPr>
          <w:rStyle w:val="Refdecomentrio"/>
        </w:rPr>
        <w:annotationRef/>
      </w:r>
      <w:r>
        <w:t>Quando é citação direta deve-se colocar a página, se não tem página colocar p. 1.</w:t>
      </w:r>
    </w:p>
  </w:comment>
  <w:comment w:id="18" w:author="Luciana Pereira de Araújo Kohler" w:date="2024-05-28T09:05:00Z" w:initials="LPdAK">
    <w:p w14:paraId="240D2921" w14:textId="77777777" w:rsidR="000305EE" w:rsidRDefault="000305EE" w:rsidP="00546B92">
      <w:pPr>
        <w:pStyle w:val="Textodecomentrio"/>
      </w:pPr>
      <w:r>
        <w:rPr>
          <w:rStyle w:val="Refdecomentrio"/>
        </w:rPr>
        <w:annotationRef/>
      </w:r>
      <w:r>
        <w:t>Referenciar</w:t>
      </w:r>
    </w:p>
  </w:comment>
  <w:comment w:id="19" w:author="Luciana Pereira de Araújo Kohler" w:date="2024-05-28T09:05:00Z" w:initials="LPdAK">
    <w:p w14:paraId="3475AB23" w14:textId="77777777" w:rsidR="000305EE" w:rsidRDefault="000305EE" w:rsidP="00D71282">
      <w:pPr>
        <w:pStyle w:val="Textodecomentrio"/>
      </w:pPr>
      <w:r>
        <w:rPr>
          <w:rStyle w:val="Refdecomentrio"/>
        </w:rPr>
        <w:annotationRef/>
      </w:r>
      <w:r>
        <w:t>referenciar</w:t>
      </w:r>
    </w:p>
  </w:comment>
  <w:comment w:id="21" w:author="Luciana Pereira de Araújo Kohler" w:date="2024-05-28T09:17:00Z" w:initials="LPdAK">
    <w:p w14:paraId="714F5C31" w14:textId="77777777" w:rsidR="00FD325F" w:rsidRDefault="00FD325F" w:rsidP="008D2526">
      <w:pPr>
        <w:pStyle w:val="Textodecomentrio"/>
      </w:pPr>
      <w:r>
        <w:rPr>
          <w:rStyle w:val="Refdecomentrio"/>
        </w:rPr>
        <w:annotationRef/>
      </w:r>
      <w:r>
        <w:t>.</w:t>
      </w:r>
    </w:p>
  </w:comment>
  <w:comment w:id="22" w:author="Luciana Pereira de Araújo Kohler" w:date="2024-05-28T09:06:00Z" w:initials="LPdAK">
    <w:p w14:paraId="49C5133D" w14:textId="7571995E" w:rsidR="00EF0D5D" w:rsidRDefault="00EF0D5D" w:rsidP="00585B15">
      <w:pPr>
        <w:pStyle w:val="Textodecomentrio"/>
      </w:pPr>
      <w:r>
        <w:rPr>
          <w:rStyle w:val="Refdecomentrio"/>
        </w:rPr>
        <w:annotationRef/>
      </w:r>
      <w:r>
        <w:t>Adicionar página para citação direta</w:t>
      </w:r>
    </w:p>
  </w:comment>
  <w:comment w:id="23" w:author="Luciana Pereira de Araújo Kohler" w:date="2024-05-28T09:07:00Z" w:initials="LPdAK">
    <w:p w14:paraId="0907C406" w14:textId="77777777" w:rsidR="00EF0D5D" w:rsidRDefault="00EF0D5D" w:rsidP="006024FC">
      <w:pPr>
        <w:pStyle w:val="Textodecomentrio"/>
      </w:pPr>
      <w:r>
        <w:rPr>
          <w:rStyle w:val="Refdecomentrio"/>
        </w:rPr>
        <w:annotationRef/>
      </w:r>
      <w:r>
        <w:t>Adicionar numero da pagina</w:t>
      </w:r>
    </w:p>
  </w:comment>
  <w:comment w:id="24" w:author="Luciana Pereira de Araújo Kohler" w:date="2024-05-28T09:10:00Z" w:initials="LPdAK">
    <w:p w14:paraId="212F42E9" w14:textId="77777777" w:rsidR="00544893" w:rsidRDefault="00544893" w:rsidP="00F54749">
      <w:pPr>
        <w:pStyle w:val="Textodecomentrio"/>
      </w:pPr>
      <w:r>
        <w:rPr>
          <w:rStyle w:val="Refdecomentrio"/>
        </w:rPr>
        <w:annotationRef/>
      </w:r>
      <w:r>
        <w:t>Referenciar</w:t>
      </w:r>
    </w:p>
  </w:comment>
  <w:comment w:id="25" w:author="Luciana Pereira de Araújo Kohler" w:date="2024-05-28T09:11:00Z" w:initials="LPdAK">
    <w:p w14:paraId="67946E0C" w14:textId="77777777" w:rsidR="00544893" w:rsidRDefault="00544893" w:rsidP="000929C3">
      <w:pPr>
        <w:pStyle w:val="Textodecomentrio"/>
      </w:pPr>
      <w:r>
        <w:rPr>
          <w:rStyle w:val="Refdecomentrio"/>
        </w:rPr>
        <w:annotationRef/>
      </w:r>
      <w:r>
        <w:t>referenciar</w:t>
      </w:r>
    </w:p>
  </w:comment>
  <w:comment w:id="26" w:author="Luciana Pereira de Araújo Kohler" w:date="2024-05-28T09:11:00Z" w:initials="LPdAK">
    <w:p w14:paraId="47595E2B" w14:textId="77777777" w:rsidR="00544893" w:rsidRDefault="00544893" w:rsidP="00D03F08">
      <w:pPr>
        <w:pStyle w:val="Textodecomentrio"/>
      </w:pPr>
      <w:r>
        <w:rPr>
          <w:rStyle w:val="Refdecomentrio"/>
        </w:rPr>
        <w:annotationRef/>
      </w:r>
      <w:r>
        <w:t>Referenciar</w:t>
      </w:r>
    </w:p>
  </w:comment>
  <w:comment w:id="27" w:author="Luciana Pereira de Araújo Kohler" w:date="2024-05-28T09:12:00Z" w:initials="LPdAK">
    <w:p w14:paraId="211EDACD" w14:textId="77777777" w:rsidR="00544893" w:rsidRDefault="00544893" w:rsidP="00D60B5E">
      <w:pPr>
        <w:pStyle w:val="Textodecomentrio"/>
      </w:pPr>
      <w:r>
        <w:rPr>
          <w:rStyle w:val="Refdecomentrio"/>
        </w:rPr>
        <w:annotationRef/>
      </w:r>
      <w:r>
        <w:t>No qual --- onde usar somente para lugar</w:t>
      </w:r>
    </w:p>
  </w:comment>
  <w:comment w:id="28" w:author="Luciana Pereira de Araújo Kohler" w:date="2024-05-28T09:13:00Z" w:initials="LPdAK">
    <w:p w14:paraId="7C312265" w14:textId="77777777" w:rsidR="00544893" w:rsidRDefault="00544893" w:rsidP="009F5E01">
      <w:pPr>
        <w:pStyle w:val="Textodecomentrio"/>
      </w:pPr>
      <w:r>
        <w:rPr>
          <w:rStyle w:val="Refdecomentrio"/>
        </w:rPr>
        <w:annotationRef/>
      </w:r>
      <w:r>
        <w:t>Por que foram selecionados esses correlatos em relação aos demais retornados na busca?</w:t>
      </w:r>
    </w:p>
  </w:comment>
  <w:comment w:id="37" w:author="Luciana Pereira de Araújo Kohler" w:date="2024-05-28T09:14:00Z" w:initials="LPdAK">
    <w:p w14:paraId="12201F7E" w14:textId="77777777" w:rsidR="00FD325F" w:rsidRDefault="00FD325F" w:rsidP="00E43A79">
      <w:pPr>
        <w:pStyle w:val="Textodecomentrio"/>
      </w:pPr>
      <w:r>
        <w:rPr>
          <w:rStyle w:val="Refdecomentrio"/>
        </w:rPr>
        <w:annotationRef/>
      </w:r>
      <w:r>
        <w:t>Onde estão??</w:t>
      </w:r>
    </w:p>
  </w:comment>
  <w:comment w:id="38" w:author="Luciana Pereira de Araújo Kohler" w:date="2024-05-28T09:15:00Z" w:initials="LPdAK">
    <w:p w14:paraId="28822DB1" w14:textId="77777777" w:rsidR="00FD325F" w:rsidRDefault="00FD325F" w:rsidP="008F2B57">
      <w:pPr>
        <w:pStyle w:val="Textodecomentrio"/>
      </w:pPr>
      <w:r>
        <w:rPr>
          <w:rStyle w:val="Refdecomentrio"/>
        </w:rPr>
        <w:annotationRef/>
      </w:r>
      <w:r>
        <w:t>Diagramas da UML? Quais?</w:t>
      </w:r>
    </w:p>
  </w:comment>
  <w:comment w:id="39" w:author="Luciana Pereira de Araújo Kohler" w:date="2024-05-28T09:15:00Z" w:initials="LPdAK">
    <w:p w14:paraId="29A21B00" w14:textId="77777777" w:rsidR="00FD325F" w:rsidRDefault="00FD325F" w:rsidP="0034210B">
      <w:pPr>
        <w:pStyle w:val="Textodecomentrio"/>
      </w:pPr>
      <w:r>
        <w:rPr>
          <w:rStyle w:val="Refdecomentrio"/>
        </w:rPr>
        <w:annotationRef/>
      </w:r>
      <w:r>
        <w:t>Sugiro detalhar melhor aqui</w:t>
      </w:r>
    </w:p>
  </w:comment>
  <w:comment w:id="41" w:author="Luciana Pereira de Araújo Kohler" w:date="2024-05-28T09:15:00Z" w:initials="LPdAK">
    <w:p w14:paraId="2234182B" w14:textId="77777777" w:rsidR="00FD325F" w:rsidRDefault="00FD325F" w:rsidP="00DE1A7E">
      <w:pPr>
        <w:pStyle w:val="Textodecomentrio"/>
      </w:pPr>
      <w:r>
        <w:rPr>
          <w:rStyle w:val="Refdecomentrio"/>
        </w:rPr>
        <w:annotationRef/>
      </w:r>
      <w:r>
        <w:t>??</w:t>
      </w:r>
    </w:p>
  </w:comment>
  <w:comment w:id="48" w:author="Luciana Pereira de Araújo Kohler" w:date="2024-05-28T09:11:00Z" w:initials="LPdAK">
    <w:p w14:paraId="1B2E6813" w14:textId="6F9A9378" w:rsidR="00544893" w:rsidRDefault="00544893" w:rsidP="007A5F63">
      <w:pPr>
        <w:pStyle w:val="Textodecomentrio"/>
      </w:pPr>
      <w:r>
        <w:rPr>
          <w:rStyle w:val="Refdecomentrio"/>
        </w:rPr>
        <w:annotationRef/>
      </w:r>
      <w:r>
        <w:t>Há algumas frases fortes no texto que necessitam ser referenciadas. Elas foram indicadas no decorrer do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BD4C04" w15:done="0"/>
  <w15:commentEx w15:paraId="278F63A1" w15:done="0"/>
  <w15:commentEx w15:paraId="73F81393" w15:done="0"/>
  <w15:commentEx w15:paraId="5C73D099" w15:done="0"/>
  <w15:commentEx w15:paraId="5E7E7ADF" w15:done="0"/>
  <w15:commentEx w15:paraId="616C58B7" w15:done="0"/>
  <w15:commentEx w15:paraId="240D2921" w15:done="0"/>
  <w15:commentEx w15:paraId="3475AB23" w15:done="0"/>
  <w15:commentEx w15:paraId="714F5C31" w15:done="0"/>
  <w15:commentEx w15:paraId="49C5133D" w15:done="0"/>
  <w15:commentEx w15:paraId="0907C406" w15:done="0"/>
  <w15:commentEx w15:paraId="212F42E9" w15:done="0"/>
  <w15:commentEx w15:paraId="67946E0C" w15:done="0"/>
  <w15:commentEx w15:paraId="47595E2B" w15:done="0"/>
  <w15:commentEx w15:paraId="211EDACD" w15:done="0"/>
  <w15:commentEx w15:paraId="7C312265" w15:done="0"/>
  <w15:commentEx w15:paraId="12201F7E" w15:done="0"/>
  <w15:commentEx w15:paraId="28822DB1" w15:done="0"/>
  <w15:commentEx w15:paraId="29A21B00" w15:done="0"/>
  <w15:commentEx w15:paraId="2234182B" w15:done="0"/>
  <w15:commentEx w15:paraId="1B2E68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001B5E" w16cex:dateUtc="2024-05-28T11:59:00Z"/>
  <w16cex:commentExtensible w16cex:durableId="2A001BC3" w16cex:dateUtc="2024-05-28T12:00:00Z"/>
  <w16cex:commentExtensible w16cex:durableId="2A001D9A" w16cex:dateUtc="2024-05-28T12:08:00Z"/>
  <w16cex:commentExtensible w16cex:durableId="2A001C39" w16cex:dateUtc="2024-05-28T12:02:00Z"/>
  <w16cex:commentExtensible w16cex:durableId="2A001C6F" w16cex:dateUtc="2024-05-28T12:03:00Z"/>
  <w16cex:commentExtensible w16cex:durableId="2A001CA8" w16cex:dateUtc="2024-05-28T12:04:00Z"/>
  <w16cex:commentExtensible w16cex:durableId="2A001CC7" w16cex:dateUtc="2024-05-28T12:05:00Z"/>
  <w16cex:commentExtensible w16cex:durableId="2A001CD6" w16cex:dateUtc="2024-05-28T12:05:00Z"/>
  <w16cex:commentExtensible w16cex:durableId="2A001FA9" w16cex:dateUtc="2024-05-28T12:17:00Z"/>
  <w16cex:commentExtensible w16cex:durableId="2A001D25" w16cex:dateUtc="2024-05-28T12:06:00Z"/>
  <w16cex:commentExtensible w16cex:durableId="2A001D5B" w16cex:dateUtc="2024-05-28T12:07:00Z"/>
  <w16cex:commentExtensible w16cex:durableId="2A001E1C" w16cex:dateUtc="2024-05-28T12:10:00Z"/>
  <w16cex:commentExtensible w16cex:durableId="2A001E28" w16cex:dateUtc="2024-05-28T12:11:00Z"/>
  <w16cex:commentExtensible w16cex:durableId="2A001E5D" w16cex:dateUtc="2024-05-28T12:11:00Z"/>
  <w16cex:commentExtensible w16cex:durableId="2A001E85" w16cex:dateUtc="2024-05-28T12:12:00Z"/>
  <w16cex:commentExtensible w16cex:durableId="2A001EBC" w16cex:dateUtc="2024-05-28T12:13:00Z"/>
  <w16cex:commentExtensible w16cex:durableId="2A001EFF" w16cex:dateUtc="2024-05-28T12:14:00Z"/>
  <w16cex:commentExtensible w16cex:durableId="2A001F26" w16cex:dateUtc="2024-05-28T12:15:00Z"/>
  <w16cex:commentExtensible w16cex:durableId="2A001F36" w16cex:dateUtc="2024-05-28T12:15:00Z"/>
  <w16cex:commentExtensible w16cex:durableId="2A001F43" w16cex:dateUtc="2024-05-28T12:15:00Z"/>
  <w16cex:commentExtensible w16cex:durableId="2A001E45" w16cex:dateUtc="2024-05-28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BD4C04" w16cid:durableId="2A001B5E"/>
  <w16cid:commentId w16cid:paraId="278F63A1" w16cid:durableId="2A001BC3"/>
  <w16cid:commentId w16cid:paraId="73F81393" w16cid:durableId="2A001D9A"/>
  <w16cid:commentId w16cid:paraId="5C73D099" w16cid:durableId="2A001C39"/>
  <w16cid:commentId w16cid:paraId="5E7E7ADF" w16cid:durableId="2A001C6F"/>
  <w16cid:commentId w16cid:paraId="616C58B7" w16cid:durableId="2A001CA8"/>
  <w16cid:commentId w16cid:paraId="240D2921" w16cid:durableId="2A001CC7"/>
  <w16cid:commentId w16cid:paraId="3475AB23" w16cid:durableId="2A001CD6"/>
  <w16cid:commentId w16cid:paraId="714F5C31" w16cid:durableId="2A001FA9"/>
  <w16cid:commentId w16cid:paraId="49C5133D" w16cid:durableId="2A001D25"/>
  <w16cid:commentId w16cid:paraId="0907C406" w16cid:durableId="2A001D5B"/>
  <w16cid:commentId w16cid:paraId="212F42E9" w16cid:durableId="2A001E1C"/>
  <w16cid:commentId w16cid:paraId="67946E0C" w16cid:durableId="2A001E28"/>
  <w16cid:commentId w16cid:paraId="47595E2B" w16cid:durableId="2A001E5D"/>
  <w16cid:commentId w16cid:paraId="211EDACD" w16cid:durableId="2A001E85"/>
  <w16cid:commentId w16cid:paraId="7C312265" w16cid:durableId="2A001EBC"/>
  <w16cid:commentId w16cid:paraId="12201F7E" w16cid:durableId="2A001EFF"/>
  <w16cid:commentId w16cid:paraId="28822DB1" w16cid:durableId="2A001F26"/>
  <w16cid:commentId w16cid:paraId="29A21B00" w16cid:durableId="2A001F36"/>
  <w16cid:commentId w16cid:paraId="2234182B" w16cid:durableId="2A001F43"/>
  <w16cid:commentId w16cid:paraId="1B2E6813" w16cid:durableId="2A001E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30A8B" w14:textId="77777777" w:rsidR="00001373" w:rsidRDefault="00001373">
      <w:r>
        <w:separator/>
      </w:r>
    </w:p>
  </w:endnote>
  <w:endnote w:type="continuationSeparator" w:id="0">
    <w:p w14:paraId="05F6466A" w14:textId="77777777" w:rsidR="00001373" w:rsidRDefault="00001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C5B0B9" w14:textId="77777777" w:rsidR="00001373" w:rsidRDefault="00001373">
      <w:r>
        <w:separator/>
      </w:r>
    </w:p>
  </w:footnote>
  <w:footnote w:type="continuationSeparator" w:id="0">
    <w:p w14:paraId="7985A0DA" w14:textId="77777777" w:rsidR="00001373" w:rsidRDefault="00001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1373"/>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67E2"/>
    <w:rsid w:val="001375F7"/>
    <w:rsid w:val="001407EB"/>
    <w:rsid w:val="0014126D"/>
    <w:rsid w:val="00144FAB"/>
    <w:rsid w:val="00145E08"/>
    <w:rsid w:val="00145ECA"/>
    <w:rsid w:val="00146CE1"/>
    <w:rsid w:val="0014747E"/>
    <w:rsid w:val="001554E9"/>
    <w:rsid w:val="001568F6"/>
    <w:rsid w:val="00162BF1"/>
    <w:rsid w:val="0016560C"/>
    <w:rsid w:val="00185F3F"/>
    <w:rsid w:val="00186092"/>
    <w:rsid w:val="00193A97"/>
    <w:rsid w:val="001948BE"/>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F007F"/>
    <w:rsid w:val="001F0D36"/>
    <w:rsid w:val="00202F3F"/>
    <w:rsid w:val="00203D95"/>
    <w:rsid w:val="00204C16"/>
    <w:rsid w:val="00224BB2"/>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62443"/>
    <w:rsid w:val="0037046F"/>
    <w:rsid w:val="00372D64"/>
    <w:rsid w:val="00377DA7"/>
    <w:rsid w:val="00383087"/>
    <w:rsid w:val="00384CC8"/>
    <w:rsid w:val="0038773D"/>
    <w:rsid w:val="00394107"/>
    <w:rsid w:val="003A2B7D"/>
    <w:rsid w:val="003A32EC"/>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D5B"/>
    <w:rsid w:val="00451B94"/>
    <w:rsid w:val="00470C41"/>
    <w:rsid w:val="00470C9F"/>
    <w:rsid w:val="0047690F"/>
    <w:rsid w:val="00476C78"/>
    <w:rsid w:val="0048576D"/>
    <w:rsid w:val="00493B1A"/>
    <w:rsid w:val="0049495C"/>
    <w:rsid w:val="00497EF6"/>
    <w:rsid w:val="004B42D8"/>
    <w:rsid w:val="004B6B8F"/>
    <w:rsid w:val="004B7511"/>
    <w:rsid w:val="004E23CE"/>
    <w:rsid w:val="004E516B"/>
    <w:rsid w:val="004F7264"/>
    <w:rsid w:val="00500539"/>
    <w:rsid w:val="00503373"/>
    <w:rsid w:val="00503F3F"/>
    <w:rsid w:val="00504B38"/>
    <w:rsid w:val="00536336"/>
    <w:rsid w:val="00542ED7"/>
    <w:rsid w:val="00544893"/>
    <w:rsid w:val="00550D4A"/>
    <w:rsid w:val="00554405"/>
    <w:rsid w:val="00564A29"/>
    <w:rsid w:val="00564FBC"/>
    <w:rsid w:val="005667B7"/>
    <w:rsid w:val="005705A9"/>
    <w:rsid w:val="00572864"/>
    <w:rsid w:val="00572DD3"/>
    <w:rsid w:val="00577E79"/>
    <w:rsid w:val="0058482B"/>
    <w:rsid w:val="0058618A"/>
    <w:rsid w:val="00591611"/>
    <w:rsid w:val="00596342"/>
    <w:rsid w:val="005A362B"/>
    <w:rsid w:val="005A4952"/>
    <w:rsid w:val="005B20A1"/>
    <w:rsid w:val="005B2478"/>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5267"/>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70793"/>
    <w:rsid w:val="007722BF"/>
    <w:rsid w:val="00774782"/>
    <w:rsid w:val="0077580B"/>
    <w:rsid w:val="00781167"/>
    <w:rsid w:val="007854B3"/>
    <w:rsid w:val="0078787D"/>
    <w:rsid w:val="00787FA8"/>
    <w:rsid w:val="007944F8"/>
    <w:rsid w:val="00797398"/>
    <w:rsid w:val="007973E3"/>
    <w:rsid w:val="007A1883"/>
    <w:rsid w:val="007D0720"/>
    <w:rsid w:val="007D0DFC"/>
    <w:rsid w:val="007D10F2"/>
    <w:rsid w:val="007D207E"/>
    <w:rsid w:val="007D6DEC"/>
    <w:rsid w:val="007E46A1"/>
    <w:rsid w:val="007E730D"/>
    <w:rsid w:val="007E7311"/>
    <w:rsid w:val="007F403E"/>
    <w:rsid w:val="008064B5"/>
    <w:rsid w:val="008072AC"/>
    <w:rsid w:val="00810CEA"/>
    <w:rsid w:val="008233E5"/>
    <w:rsid w:val="00833DE8"/>
    <w:rsid w:val="00833F47"/>
    <w:rsid w:val="008348C3"/>
    <w:rsid w:val="008373B4"/>
    <w:rsid w:val="008404C4"/>
    <w:rsid w:val="00847D37"/>
    <w:rsid w:val="0085001D"/>
    <w:rsid w:val="00871A41"/>
    <w:rsid w:val="00886D76"/>
    <w:rsid w:val="0089250D"/>
    <w:rsid w:val="00897019"/>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45CE"/>
    <w:rsid w:val="00A1460F"/>
    <w:rsid w:val="00A155FE"/>
    <w:rsid w:val="00A21708"/>
    <w:rsid w:val="00A22362"/>
    <w:rsid w:val="00A23655"/>
    <w:rsid w:val="00A249BA"/>
    <w:rsid w:val="00A307C7"/>
    <w:rsid w:val="00A44581"/>
    <w:rsid w:val="00A45093"/>
    <w:rsid w:val="00A50EAF"/>
    <w:rsid w:val="00A602F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7343"/>
    <w:rsid w:val="00AF50D0"/>
    <w:rsid w:val="00B00A13"/>
    <w:rsid w:val="00B00D69"/>
    <w:rsid w:val="00B00E04"/>
    <w:rsid w:val="00B05485"/>
    <w:rsid w:val="00B137D9"/>
    <w:rsid w:val="00B1458E"/>
    <w:rsid w:val="00B14C51"/>
    <w:rsid w:val="00B20021"/>
    <w:rsid w:val="00B20FDE"/>
    <w:rsid w:val="00B37046"/>
    <w:rsid w:val="00B42041"/>
    <w:rsid w:val="00B43FBF"/>
    <w:rsid w:val="00B44F11"/>
    <w:rsid w:val="00B51393"/>
    <w:rsid w:val="00B51846"/>
    <w:rsid w:val="00B62979"/>
    <w:rsid w:val="00B70056"/>
    <w:rsid w:val="00B70D53"/>
    <w:rsid w:val="00B74F43"/>
    <w:rsid w:val="00B75252"/>
    <w:rsid w:val="00B823A7"/>
    <w:rsid w:val="00B90FA5"/>
    <w:rsid w:val="00B919F1"/>
    <w:rsid w:val="00B94D0E"/>
    <w:rsid w:val="00BA2260"/>
    <w:rsid w:val="00BB468D"/>
    <w:rsid w:val="00BC0E8D"/>
    <w:rsid w:val="00BC4F18"/>
    <w:rsid w:val="00BD090A"/>
    <w:rsid w:val="00BE6551"/>
    <w:rsid w:val="00BF093B"/>
    <w:rsid w:val="00C00B88"/>
    <w:rsid w:val="00C02FB2"/>
    <w:rsid w:val="00C06B2A"/>
    <w:rsid w:val="00C1588B"/>
    <w:rsid w:val="00C35E57"/>
    <w:rsid w:val="00C35E80"/>
    <w:rsid w:val="00C40AA2"/>
    <w:rsid w:val="00C4244F"/>
    <w:rsid w:val="00C632ED"/>
    <w:rsid w:val="00C66150"/>
    <w:rsid w:val="00C67979"/>
    <w:rsid w:val="00C67D26"/>
    <w:rsid w:val="00C70EF5"/>
    <w:rsid w:val="00C756C5"/>
    <w:rsid w:val="00C82195"/>
    <w:rsid w:val="00C82CAE"/>
    <w:rsid w:val="00C8442E"/>
    <w:rsid w:val="00C859D7"/>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E1FAB"/>
    <w:rsid w:val="00DE23BF"/>
    <w:rsid w:val="00DE3981"/>
    <w:rsid w:val="00DE40DD"/>
    <w:rsid w:val="00DE7755"/>
    <w:rsid w:val="00DF059A"/>
    <w:rsid w:val="00DF3D56"/>
    <w:rsid w:val="00DF64E9"/>
    <w:rsid w:val="00DF6A0F"/>
    <w:rsid w:val="00DF6D19"/>
    <w:rsid w:val="00DF6ED2"/>
    <w:rsid w:val="00DF70F5"/>
    <w:rsid w:val="00E13271"/>
    <w:rsid w:val="00E17D9E"/>
    <w:rsid w:val="00E2252C"/>
    <w:rsid w:val="00E270C0"/>
    <w:rsid w:val="00E36D82"/>
    <w:rsid w:val="00E37BB9"/>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43F5"/>
    <w:rsid w:val="00F008E1"/>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568F8"/>
    <w:rsid w:val="00F575FE"/>
    <w:rsid w:val="00F62F49"/>
    <w:rsid w:val="00F640BF"/>
    <w:rsid w:val="00F70754"/>
    <w:rsid w:val="00F7288F"/>
    <w:rsid w:val="00F77926"/>
    <w:rsid w:val="00F77AFA"/>
    <w:rsid w:val="00F83A19"/>
    <w:rsid w:val="00F879A1"/>
    <w:rsid w:val="00F9159D"/>
    <w:rsid w:val="00F92158"/>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3441</Words>
  <Characters>18586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23</cp:revision>
  <cp:lastPrinted>2015-03-26T13:00:00Z</cp:lastPrinted>
  <dcterms:created xsi:type="dcterms:W3CDTF">2024-04-24T15:37:00Z</dcterms:created>
  <dcterms:modified xsi:type="dcterms:W3CDTF">2024-07-08T20:50:00Z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