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30783B54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0D0A7F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F117782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0D0A7F">
              <w:rPr>
                <w:rStyle w:val="Nmerodepgina"/>
              </w:rPr>
              <w:t xml:space="preserve"> </w:t>
            </w:r>
            <w:r w:rsidR="000D0A7F" w:rsidRPr="000D0A7F">
              <w:rPr>
                <w:rStyle w:val="Nmerodepgina"/>
              </w:rPr>
              <w:t>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03BBBC56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</w:t>
            </w:r>
            <w:r w:rsidR="000D0A7F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602EFBD3" w14:textId="77777777" w:rsidR="002D5FAD" w:rsidRDefault="002D5FAD" w:rsidP="00B37046">
      <w:pPr>
        <w:pStyle w:val="TF-AUTOR0"/>
        <w:rPr>
          <w:b/>
          <w:caps/>
          <w:color w:val="auto"/>
        </w:rPr>
      </w:pPr>
      <w:r w:rsidRPr="002D5FAD">
        <w:rPr>
          <w:b/>
          <w:caps/>
          <w:color w:val="auto"/>
        </w:rPr>
        <w:t>RetroTech Showcase: Viagem no Tempo da Computação</w:t>
      </w:r>
    </w:p>
    <w:p w14:paraId="38B1AECD" w14:textId="356E3689" w:rsidR="001E682E" w:rsidRDefault="000D0A7F" w:rsidP="00B37046">
      <w:pPr>
        <w:pStyle w:val="TF-AUTOR0"/>
      </w:pPr>
      <w:r>
        <w:t>Guilherme Souza dos Santos</w:t>
      </w:r>
    </w:p>
    <w:p w14:paraId="0BABCE00" w14:textId="7BB658DD" w:rsidR="000D0A7F" w:rsidRDefault="000D0A7F" w:rsidP="00B37046">
      <w:pPr>
        <w:pStyle w:val="TF-AUTOR0"/>
      </w:pPr>
      <w:r>
        <w:t>Jennyfer Araujo</w:t>
      </w:r>
    </w:p>
    <w:p w14:paraId="138BB702" w14:textId="72041474" w:rsidR="001E682E" w:rsidRDefault="001E682E" w:rsidP="00B37046">
      <w:pPr>
        <w:pStyle w:val="TF-AUTOR0"/>
      </w:pPr>
      <w:r>
        <w:t>Prof.</w:t>
      </w:r>
      <w:r w:rsidR="000D0A7F">
        <w:t xml:space="preserve"> Dalton Solano dos Reis </w:t>
      </w:r>
      <w:r>
        <w:t>– Orientador(a)</w:t>
      </w:r>
    </w:p>
    <w:p w14:paraId="71F8749B" w14:textId="7995A995" w:rsidR="00076065" w:rsidRDefault="000D0A7F" w:rsidP="00B37046">
      <w:pPr>
        <w:pStyle w:val="TF-AUTOR0"/>
      </w:pPr>
      <w:r w:rsidRPr="000D0A7F">
        <w:t xml:space="preserve">Miguel Alexandre </w:t>
      </w:r>
      <w:proofErr w:type="spellStart"/>
      <w:r w:rsidRPr="000D0A7F">
        <w:t>Wisintainer</w:t>
      </w:r>
      <w:proofErr w:type="spellEnd"/>
      <w:ins w:id="9" w:author="Dalton Solano dos Reis" w:date="2024-03-26T20:56:00Z">
        <w:r w:rsidR="00934700">
          <w:t xml:space="preserve"> </w:t>
        </w:r>
      </w:ins>
      <w:r w:rsidR="00076065">
        <w:t>–</w:t>
      </w:r>
      <w:del w:id="10" w:author="Dalton Solano dos Reis" w:date="2024-03-26T20:56:00Z">
        <w:r w:rsidR="00076065" w:rsidDel="00934700">
          <w:delText xml:space="preserve"> Supervisor(a)</w:delText>
        </w:r>
        <w:r w:rsidR="00274126" w:rsidDel="00934700">
          <w:delText>/</w:delText>
        </w:r>
      </w:del>
      <w:ins w:id="11" w:author="Dalton Solano dos Reis" w:date="2024-03-26T20:56:00Z">
        <w:r w:rsidR="00934700">
          <w:t xml:space="preserve"> </w:t>
        </w:r>
      </w:ins>
      <w:r w:rsidR="00274126">
        <w:t>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307E0D9" w14:textId="180ABA94" w:rsidR="000D0A7F" w:rsidRPr="000D0A7F" w:rsidRDefault="00C67979" w:rsidP="000D0A7F">
      <w:pPr>
        <w:pStyle w:val="Ttulo1"/>
      </w:pPr>
      <w:commentRangeStart w:id="12"/>
      <w:r>
        <w:t>Contextualização</w:t>
      </w:r>
      <w:bookmarkStart w:id="13" w:name="_Toc419598587"/>
      <w:commentRangeEnd w:id="12"/>
      <w:r w:rsidR="00934700">
        <w:rPr>
          <w:rStyle w:val="Refdecomentrio"/>
          <w:b w:val="0"/>
          <w:caps w:val="0"/>
        </w:rPr>
        <w:commentReference w:id="12"/>
      </w:r>
    </w:p>
    <w:p w14:paraId="477DE5A8" w14:textId="1B71BF07" w:rsidR="000D0A7F" w:rsidRPr="000D0A7F" w:rsidRDefault="000D0A7F" w:rsidP="000D0A7F">
      <w:pPr>
        <w:pStyle w:val="TF-TEXTO"/>
      </w:pPr>
      <w:r w:rsidRPr="000D0A7F">
        <w:t xml:space="preserve">A preservação e a exposição de peças antigas de equipamentos de computação representam uma oportunidade única de imergir os visitantes em uma jornada pelo passado da tecnologia. No entanto, a organização e a apresentação eficazes dessas peças em uma exposição como o </w:t>
      </w:r>
      <w:proofErr w:type="spellStart"/>
      <w:r w:rsidRPr="002D5FAD">
        <w:rPr>
          <w:b/>
          <w:bCs/>
        </w:rPr>
        <w:t>RetroTech</w:t>
      </w:r>
      <w:proofErr w:type="spellEnd"/>
      <w:r w:rsidRPr="002D5FAD">
        <w:rPr>
          <w:b/>
          <w:bCs/>
        </w:rPr>
        <w:t xml:space="preserve"> </w:t>
      </w:r>
      <w:proofErr w:type="spellStart"/>
      <w:r w:rsidRPr="002D5FAD">
        <w:rPr>
          <w:b/>
          <w:bCs/>
        </w:rPr>
        <w:t>Showcase</w:t>
      </w:r>
      <w:proofErr w:type="spellEnd"/>
      <w:r w:rsidRPr="000D0A7F">
        <w:t xml:space="preserve"> exigem mais do que simples disposição física. É necessário fornecer aos visitantes um meio de explorar e compreender o contexto histórico, técnico e cultural por trás dessas peças.</w:t>
      </w:r>
    </w:p>
    <w:p w14:paraId="0D0E2934" w14:textId="32DEC109" w:rsidR="000D0A7F" w:rsidRPr="000D0A7F" w:rsidRDefault="000D0A7F" w:rsidP="000D0A7F">
      <w:pPr>
        <w:pStyle w:val="TF-TEXTO"/>
      </w:pPr>
      <w:r w:rsidRPr="000D0A7F">
        <w:t>O Departamento de Sistemas e Computação (DSC) da FURB reconhece a importância de aproveitar recursos computacionais para aprimorar a experiência dos visitantes nessa exposição. A proposta de desenvolvimento de um aplicativo móvel surge como uma solução inovadora e prática para atender a essa necessidade. Este aplicativo visa não apenas complementar a exposição física, mas também enriquecer a experiência dos visitantes, oferecendo uma plataforma interativa e educativa para explorar o mundo da computação retro.</w:t>
      </w:r>
    </w:p>
    <w:p w14:paraId="4764A1AA" w14:textId="6AA544D3" w:rsidR="000D0A7F" w:rsidRPr="000D0A7F" w:rsidRDefault="000D0A7F" w:rsidP="000D0A7F">
      <w:pPr>
        <w:pStyle w:val="TF-TEXTO"/>
      </w:pPr>
      <w:r w:rsidRPr="000D0A7F">
        <w:t>No entanto, apesar das vantagens evidentes que um aplicativo móvel pode trazer, há desafios a serem enfrentados. Um dos principais desafios é garantir que o aplicativo seja intuitivo, informativo e acessível para uma variedade de públicos, desde entusiastas de tecnologia até aqueles com conhecimento limitado sobre computação. Além disso, é essencial que o aplicativo seja robusto o suficiente para suportar um grande volume de informações sobre as peças em exposição, sem comprometer a experiência do usuário.</w:t>
      </w:r>
    </w:p>
    <w:p w14:paraId="2246B7FA" w14:textId="7132F53D" w:rsidR="000D0A7F" w:rsidRPr="000D0A7F" w:rsidRDefault="000D0A7F" w:rsidP="000D0A7F">
      <w:pPr>
        <w:pStyle w:val="TF-TEXTO"/>
      </w:pPr>
      <w:r w:rsidRPr="000D0A7F">
        <w:t>Outro aspecto crítico a ser considerado é a integração harmoniosa entre a exposição física e o aplicativo móvel. O aplicativo deve complementar e ampliar a experiência dos visitantes na exposição, em vez de substituí-la. Portanto, é necessário garantir uma sincronização eficaz entre o conteúdo apresentado no aplicativo e o que é exibido fisicamente, proporcionando uma experiência coesa e envolvente.</w:t>
      </w:r>
    </w:p>
    <w:p w14:paraId="19F3FAD5" w14:textId="46E555F0" w:rsidR="000D0A7F" w:rsidRPr="000D0A7F" w:rsidRDefault="000D0A7F" w:rsidP="000D0A7F">
      <w:pPr>
        <w:pStyle w:val="TF-TEXTO"/>
      </w:pPr>
      <w:r w:rsidRPr="000D0A7F">
        <w:lastRenderedPageBreak/>
        <w:t>Além disso, aspectos relacionados à segurança, acessibilidade e usabilidade também devem ser cuidadosamente abordados durante o desenvolvimento do aplicativo. É crucial garantir que o aplicativo seja seguro e protegido contra possíveis vulnerabilidades, ao mesmo tempo em que seja acessível para todos os usuários, incluindo aqueles com necessidades especiais.</w:t>
      </w:r>
    </w:p>
    <w:p w14:paraId="0D3F0D13" w14:textId="2622C812" w:rsidR="000D0A7F" w:rsidRPr="000D0A7F" w:rsidRDefault="000D0A7F" w:rsidP="000D0A7F">
      <w:pPr>
        <w:pStyle w:val="TF-TEXTO"/>
        <w:rPr>
          <w:b/>
          <w:caps/>
          <w:szCs w:val="24"/>
        </w:rPr>
      </w:pPr>
      <w:r w:rsidRPr="000D0A7F">
        <w:t xml:space="preserve">Nesse contexto, este projeto de </w:t>
      </w:r>
      <w:del w:id="14" w:author="Dalton Solano dos Reis" w:date="2024-03-26T20:58:00Z">
        <w:r w:rsidRPr="000D0A7F" w:rsidDel="00934700">
          <w:delText xml:space="preserve">TCC </w:delText>
        </w:r>
      </w:del>
      <w:ins w:id="15" w:author="Dalton Solano dos Reis" w:date="2024-03-26T20:58:00Z">
        <w:r w:rsidR="00934700">
          <w:t xml:space="preserve">Trabalho de Conclusão de Curso (TCC) </w:t>
        </w:r>
      </w:ins>
      <w:r w:rsidRPr="000D0A7F">
        <w:t xml:space="preserve">propõe não apenas o desenvolvimento de um aplicativo móvel, mas também uma análise aprofundada dos desafios e oportunidades envolvidos na criação de uma experiência digital complementar a uma exposição física. Ao enfrentar esses desafios de forma eficaz, espera-se que o </w:t>
      </w:r>
      <w:del w:id="16" w:author="Dalton Solano dos Reis" w:date="2024-03-26T20:58:00Z">
        <w:r w:rsidRPr="000D0A7F" w:rsidDel="00934700">
          <w:delText>resultado final</w:delText>
        </w:r>
      </w:del>
      <w:ins w:id="17" w:author="Dalton Solano dos Reis" w:date="2024-03-26T20:58:00Z">
        <w:r w:rsidR="00934700" w:rsidRPr="000D0A7F">
          <w:t>resultado</w:t>
        </w:r>
      </w:ins>
      <w:r w:rsidRPr="000D0A7F">
        <w:t xml:space="preserve"> seja uma ferramenta inovadora e impactante que não apenas encante os visitantes do </w:t>
      </w:r>
      <w:proofErr w:type="spellStart"/>
      <w:r w:rsidRPr="000D0A7F">
        <w:t>RetroTech</w:t>
      </w:r>
      <w:proofErr w:type="spellEnd"/>
      <w:r w:rsidRPr="000D0A7F">
        <w:t xml:space="preserve"> </w:t>
      </w:r>
      <w:proofErr w:type="spellStart"/>
      <w:r w:rsidRPr="000D0A7F">
        <w:t>Showcase</w:t>
      </w:r>
      <w:proofErr w:type="spellEnd"/>
      <w:r w:rsidRPr="000D0A7F">
        <w:t>, mas também contribua para a preservação e divulgação do patrimônio tecnológico.</w:t>
      </w:r>
    </w:p>
    <w:p w14:paraId="143D09BC" w14:textId="1C308A87" w:rsidR="00431D5B" w:rsidRDefault="00C67979" w:rsidP="000D0A7F">
      <w:pPr>
        <w:pStyle w:val="Ttulo1"/>
      </w:pPr>
      <w:r>
        <w:t>Bases Teóricas</w:t>
      </w:r>
    </w:p>
    <w:p w14:paraId="1FABFAA4" w14:textId="220A9D9D" w:rsidR="00B70D53" w:rsidRPr="00B70D53" w:rsidRDefault="00B70D53" w:rsidP="00431D5B">
      <w:pPr>
        <w:pStyle w:val="TF-TEXTO"/>
      </w:pPr>
      <w:r w:rsidRPr="00A147FA">
        <w:t>[</w:t>
      </w:r>
      <w:r>
        <w:t>Nesta seção deve</w:t>
      </w:r>
      <w:r w:rsidR="00431D5B">
        <w:t xml:space="preserve"> apresentar em um parágrafo </w:t>
      </w:r>
      <w:r w:rsidRPr="004E3249">
        <w:t xml:space="preserve">o que o leitor vai encontrar </w:t>
      </w:r>
      <w:r w:rsidR="00431D5B">
        <w:t xml:space="preserve">nas subseções descritas abaixo </w:t>
      </w:r>
      <w:r w:rsidRPr="004E3249">
        <w:t>(preâmbulo), ou seja, como a</w:t>
      </w:r>
      <w:r w:rsidR="00431D5B">
        <w:t>s</w:t>
      </w:r>
      <w:r w:rsidRPr="004E3249">
        <w:t xml:space="preserve"> </w:t>
      </w:r>
      <w:r w:rsidR="00431D5B">
        <w:t xml:space="preserve">bases teóricas </w:t>
      </w:r>
      <w:r w:rsidRPr="004E3249">
        <w:t>est</w:t>
      </w:r>
      <w:r w:rsidR="00431D5B">
        <w:t>ão</w:t>
      </w:r>
      <w:r w:rsidRPr="004E3249">
        <w:t xml:space="preserve"> organizada</w:t>
      </w:r>
      <w:r w:rsidR="00431D5B">
        <w:t>s</w:t>
      </w:r>
      <w:r w:rsidRPr="004E3249">
        <w:t>.]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04AB21C8" w14:textId="235A9B6D" w:rsidR="00431D5B" w:rsidRPr="003F1819" w:rsidRDefault="00431D5B" w:rsidP="00431D5B">
      <w:pPr>
        <w:pStyle w:val="TF-TEXTO"/>
      </w:pPr>
      <w:r w:rsidRPr="00A147FA">
        <w:t>[</w:t>
      </w:r>
      <w:r>
        <w:t xml:space="preserve">Nesta subseção devem </w:t>
      </w:r>
      <w:r w:rsidRPr="003F1819">
        <w:t xml:space="preserve">ser </w:t>
      </w:r>
      <w:r>
        <w:t xml:space="preserve">descritos brevemente </w:t>
      </w:r>
      <w:r w:rsidRPr="003F1819">
        <w:t>os assuntos que fundamentar</w:t>
      </w:r>
      <w:r>
        <w:t>ão</w:t>
      </w:r>
      <w:r w:rsidRPr="003F1819">
        <w:t xml:space="preserve"> o estudo a ser realizado, relacionando a(s) principal(</w:t>
      </w:r>
      <w:proofErr w:type="spellStart"/>
      <w:r w:rsidRPr="003F1819">
        <w:t>is</w:t>
      </w:r>
      <w:proofErr w:type="spellEnd"/>
      <w:r w:rsidRPr="003F1819">
        <w:t>) referência(s) bibliográfica(s), a</w:t>
      </w:r>
      <w:r>
        <w:t>(</w:t>
      </w:r>
      <w:r w:rsidRPr="003F1819">
        <w:t>s</w:t>
      </w:r>
      <w:r>
        <w:t>)</w:t>
      </w:r>
      <w:r w:rsidRPr="003F1819">
        <w:t xml:space="preserve"> qua</w:t>
      </w:r>
      <w:r>
        <w:t>l(</w:t>
      </w:r>
      <w:proofErr w:type="spellStart"/>
      <w:r w:rsidRPr="003F1819">
        <w:t>is</w:t>
      </w:r>
      <w:proofErr w:type="spellEnd"/>
      <w:r>
        <w:t>)</w:t>
      </w:r>
      <w:r w:rsidRPr="003F1819">
        <w:t xml:space="preserve"> deve</w:t>
      </w:r>
      <w:r>
        <w:t>(</w:t>
      </w:r>
      <w:r w:rsidRPr="003F1819">
        <w:t>m</w:t>
      </w:r>
      <w:r>
        <w:t>)</w:t>
      </w:r>
      <w:r w:rsidRPr="003F1819">
        <w:t xml:space="preserve"> constar nas REFERÊNCIAS.</w:t>
      </w:r>
      <w:r>
        <w:t xml:space="preserve"> Cada assunto abordado deve ser descrito em uma nova </w:t>
      </w:r>
      <w:r w:rsidRPr="00431D5B">
        <w:t>subseção</w:t>
      </w:r>
      <w:r>
        <w:t xml:space="preserve"> desta subseção.</w:t>
      </w:r>
    </w:p>
    <w:p w14:paraId="7DAB5CD1" w14:textId="7F5EFD4E" w:rsidR="00C67979" w:rsidRDefault="00431D5B" w:rsidP="00431D5B">
      <w:pPr>
        <w:pStyle w:val="TF-TEXTO"/>
      </w:pPr>
      <w:r>
        <w:t>As bases teóricas c</w:t>
      </w:r>
      <w:r w:rsidRPr="007B50D8">
        <w:t>onsiste</w:t>
      </w:r>
      <w:r>
        <w:t>m</w:t>
      </w:r>
      <w:r w:rsidRPr="007B50D8">
        <w:t xml:space="preserve"> na </w:t>
      </w:r>
      <w:r w:rsidRPr="00A147FA">
        <w:t>sistematização de id</w:t>
      </w:r>
      <w:r>
        <w:t>e</w:t>
      </w:r>
      <w:r w:rsidRPr="00A147FA">
        <w:t>ias e fundamentos de autores que d</w:t>
      </w:r>
      <w:r>
        <w:t xml:space="preserve">ão </w:t>
      </w:r>
      <w:r w:rsidRPr="00A147FA">
        <w:t>sustentação ao assunto estudado.</w:t>
      </w:r>
      <w:r>
        <w:t xml:space="preserve"> </w:t>
      </w:r>
      <w:r w:rsidRPr="004E3249">
        <w:t xml:space="preserve">Observa-se que, </w:t>
      </w:r>
      <w:r>
        <w:t xml:space="preserve">aqui </w:t>
      </w:r>
      <w:r w:rsidRPr="004E3249">
        <w:t xml:space="preserve">deve-se descrever o que o leitor vai encontrar </w:t>
      </w:r>
      <w:r>
        <w:t xml:space="preserve">nas subseções descritas abaixo </w:t>
      </w:r>
      <w:r w:rsidRPr="004E3249">
        <w:t>(preâmbulo), ou seja, como a revisão bibliográfica está organizada.]</w:t>
      </w:r>
    </w:p>
    <w:p w14:paraId="39181EEE" w14:textId="1EC08EE4" w:rsidR="00C67979" w:rsidRDefault="00C67979" w:rsidP="00C67979">
      <w:pPr>
        <w:pStyle w:val="Ttulo3"/>
      </w:pPr>
      <w:r>
        <w:t>Primeiro Assunto</w:t>
      </w:r>
    </w:p>
    <w:p w14:paraId="5326EF91" w14:textId="6D6FA3AF" w:rsidR="00C67979" w:rsidRDefault="00431D5B" w:rsidP="00C67979">
      <w:pPr>
        <w:pStyle w:val="TF-TEXTO"/>
      </w:pPr>
      <w:r>
        <w:t>[Descreva aqui o primeiro assunto da revisão bibliográfica.]</w:t>
      </w:r>
    </w:p>
    <w:p w14:paraId="3BBC83A2" w14:textId="77777777" w:rsidR="003F4B66" w:rsidRPr="00F3649F" w:rsidRDefault="003F4B66" w:rsidP="003F4B66">
      <w:pPr>
        <w:pStyle w:val="TF-TEXTO"/>
      </w:pPr>
      <w:r w:rsidRPr="00F3649F">
        <w:t>Abaixo segue um exemplo de Figura (</w:t>
      </w:r>
      <w:r>
        <w:fldChar w:fldCharType="begin"/>
      </w:r>
      <w:r>
        <w:instrText xml:space="preserve"> REF _Ref112957716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F3649F">
        <w:t>). Observa-se que as figuras devem ter moldura e a legenda e fonte devem estar centralizadas. A referência no texto da figura ou quadro deve ser antes da sua inserção.</w:t>
      </w:r>
    </w:p>
    <w:p w14:paraId="4A12AC4D" w14:textId="77777777" w:rsidR="003F4B66" w:rsidRPr="00F3649F" w:rsidRDefault="003F4B66" w:rsidP="003F4B66">
      <w:pPr>
        <w:pStyle w:val="TF-LEGENDA"/>
      </w:pPr>
      <w:bookmarkStart w:id="18" w:name="_Ref112957716"/>
      <w:bookmarkStart w:id="19" w:name="_Ref53317281"/>
      <w:r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18"/>
      <w:r>
        <w:t xml:space="preserve"> </w:t>
      </w:r>
      <w:r w:rsidRPr="00F3649F">
        <w:t>– Exemplo da aplicação</w:t>
      </w:r>
      <w:bookmarkEnd w:id="19"/>
    </w:p>
    <w:p w14:paraId="4968E6A1" w14:textId="77777777" w:rsidR="003F4B66" w:rsidRPr="00C458D3" w:rsidRDefault="003F4B66" w:rsidP="003F4B66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25A07B3D" wp14:editId="0CD3EB4D">
            <wp:extent cx="2328545" cy="1605915"/>
            <wp:effectExtent l="12700" t="12700" r="8255" b="6985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6059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649477" w14:textId="77777777" w:rsidR="003F4B66" w:rsidRPr="004E1041" w:rsidRDefault="003F4B66" w:rsidP="003F4B66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6EE75533" w14:textId="77777777" w:rsidR="003F4B66" w:rsidRPr="00C67979" w:rsidRDefault="003F4B66" w:rsidP="00C67979">
      <w:pPr>
        <w:pStyle w:val="TF-TEXTO"/>
      </w:pPr>
    </w:p>
    <w:p w14:paraId="65CB7D24" w14:textId="5C368370" w:rsidR="00C67979" w:rsidRDefault="00C67979" w:rsidP="00C67979">
      <w:pPr>
        <w:pStyle w:val="Ttulo3"/>
      </w:pPr>
      <w:r>
        <w:t>Segundo Assunto</w:t>
      </w:r>
    </w:p>
    <w:p w14:paraId="325D4BE3" w14:textId="51BC1513" w:rsidR="00C67979" w:rsidRPr="00C67979" w:rsidRDefault="00431D5B" w:rsidP="00431D5B">
      <w:pPr>
        <w:pStyle w:val="TF-TEXTO"/>
      </w:pPr>
      <w:r>
        <w:t>[Descreva aqui o segundo assunto da revisão bibliográfica.]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10A43D45" w14:textId="48CC8165" w:rsidR="003F4B66" w:rsidRPr="003F4B66" w:rsidRDefault="003F4B66" w:rsidP="00A44581">
      <w:pPr>
        <w:pStyle w:val="TF-TEXTO"/>
      </w:pPr>
      <w:r w:rsidRPr="003F4B66">
        <w:t xml:space="preserve">[Nesta subseção </w:t>
      </w:r>
      <w:r w:rsidR="008F0CFD">
        <w:t xml:space="preserve">se </w:t>
      </w:r>
      <w:r w:rsidRPr="003F4B66">
        <w:t xml:space="preserve">deve apresentar </w:t>
      </w:r>
      <w:r w:rsidR="008F0CFD">
        <w:t xml:space="preserve">utilizando o </w:t>
      </w:r>
      <w:r w:rsidR="008F0CFD">
        <w:fldChar w:fldCharType="begin"/>
      </w:r>
      <w:r w:rsidR="008F0CFD">
        <w:instrText xml:space="preserve"> REF _Ref52025161 \h </w:instrText>
      </w:r>
      <w:r w:rsidR="008F0CFD">
        <w:fldChar w:fldCharType="separate"/>
      </w:r>
      <w:r w:rsidR="008F0CFD">
        <w:t xml:space="preserve">Quadro </w:t>
      </w:r>
      <w:r w:rsidR="008F0CFD">
        <w:rPr>
          <w:noProof/>
        </w:rPr>
        <w:t>1</w:t>
      </w:r>
      <w:r w:rsidR="008F0CFD">
        <w:fldChar w:fldCharType="end"/>
      </w:r>
      <w:r w:rsidR="008F0CFD">
        <w:t xml:space="preserve"> o Assunto, </w:t>
      </w:r>
      <w:r w:rsidR="00987626" w:rsidRPr="00987626">
        <w:t xml:space="preserve">quais fontes utilizadas na pesquisa, </w:t>
      </w:r>
      <w:r w:rsidRPr="003F4B66">
        <w:t xml:space="preserve">palavras chaves </w:t>
      </w:r>
      <w:r w:rsidR="008F0CFD">
        <w:t xml:space="preserve">(filtro) </w:t>
      </w:r>
      <w:r w:rsidRPr="003F4B66">
        <w:t>utilizadas no protocolo de busca por trabalhos correlatos ao proposto</w:t>
      </w:r>
      <w:r w:rsidR="008F0CFD">
        <w:t xml:space="preserve">, e </w:t>
      </w:r>
      <w:r w:rsidR="008F0CFD" w:rsidRPr="003F4B66">
        <w:t>as fontes bibliográficas</w:t>
      </w:r>
      <w:r w:rsidR="008F0CFD">
        <w:t xml:space="preserve"> (referências)</w:t>
      </w:r>
      <w:r w:rsidRPr="003F4B66">
        <w:t>. E, por fim, argumentar quais destes trabalhos foram selecionados, e o porquê da sua escolha, para serem usados como trabalhos correlatos a este projeto.]</w:t>
      </w:r>
    </w:p>
    <w:p w14:paraId="11D6C42A" w14:textId="0709033F" w:rsidR="003F4B66" w:rsidRDefault="003F4B66" w:rsidP="00A44581">
      <w:pPr>
        <w:pStyle w:val="TF-TEXTO"/>
      </w:pPr>
      <w:r w:rsidRPr="003F4B66">
        <w:t>[Atenção, não é necessário descrever cada um dos trabalhos correlatos.]</w:t>
      </w:r>
    </w:p>
    <w:p w14:paraId="7589BAAB" w14:textId="622DEAE8" w:rsidR="003F4B66" w:rsidRDefault="003F4B66" w:rsidP="003F4B66">
      <w:pPr>
        <w:pStyle w:val="TF-LEGENDA"/>
      </w:pPr>
      <w:bookmarkStart w:id="20" w:name="_Ref52025161"/>
      <w:r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8F0CFD">
        <w:rPr>
          <w:noProof/>
        </w:rPr>
        <w:t>1</w:t>
      </w:r>
      <w:r w:rsidR="00000000">
        <w:rPr>
          <w:noProof/>
        </w:rPr>
        <w:fldChar w:fldCharType="end"/>
      </w:r>
      <w:bookmarkEnd w:id="20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8"/>
        <w:gridCol w:w="2698"/>
        <w:gridCol w:w="2327"/>
        <w:gridCol w:w="1599"/>
      </w:tblGrid>
      <w:tr w:rsidR="002D5FAD" w14:paraId="3F3D4C76" w14:textId="77777777" w:rsidTr="002D5FAD">
        <w:trPr>
          <w:trHeight w:val="567"/>
          <w:jc w:val="center"/>
        </w:trPr>
        <w:tc>
          <w:tcPr>
            <w:tcW w:w="2438" w:type="dxa"/>
            <w:shd w:val="clear" w:color="auto" w:fill="A6A6A6"/>
            <w:vAlign w:val="center"/>
          </w:tcPr>
          <w:p w14:paraId="361349C9" w14:textId="19409A85" w:rsidR="002D5FAD" w:rsidRDefault="002D5FAD" w:rsidP="002D5FAD">
            <w:pPr>
              <w:pStyle w:val="TF-TEXTOQUADRO"/>
              <w:jc w:val="center"/>
            </w:pPr>
            <w:r>
              <w:t>Local de busca</w:t>
            </w:r>
          </w:p>
        </w:tc>
        <w:tc>
          <w:tcPr>
            <w:tcW w:w="2698" w:type="dxa"/>
            <w:shd w:val="clear" w:color="auto" w:fill="A6A6A6"/>
            <w:vAlign w:val="center"/>
          </w:tcPr>
          <w:p w14:paraId="71D4E635" w14:textId="2122CAA2" w:rsidR="002D5FAD" w:rsidRDefault="002D5FAD" w:rsidP="002D5FA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2327" w:type="dxa"/>
            <w:shd w:val="clear" w:color="auto" w:fill="A6A6A6"/>
            <w:vAlign w:val="center"/>
          </w:tcPr>
          <w:p w14:paraId="0F906A1B" w14:textId="6B2AE767" w:rsidR="002D5FAD" w:rsidRDefault="002D5FAD" w:rsidP="002D5FA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599" w:type="dxa"/>
            <w:shd w:val="clear" w:color="auto" w:fill="A6A6A6"/>
            <w:vAlign w:val="center"/>
          </w:tcPr>
          <w:p w14:paraId="5599ECBC" w14:textId="2308A9BD" w:rsidR="002D5FAD" w:rsidRDefault="002D5FAD" w:rsidP="002D5FAD">
            <w:pPr>
              <w:pStyle w:val="TF-TEXTOQUADRO"/>
              <w:jc w:val="center"/>
            </w:pPr>
            <w:r>
              <w:t>Referência</w:t>
            </w:r>
          </w:p>
        </w:tc>
      </w:tr>
      <w:tr w:rsidR="002D5FAD" w14:paraId="772830E8" w14:textId="77777777" w:rsidTr="002D5FAD">
        <w:trPr>
          <w:jc w:val="center"/>
        </w:trPr>
        <w:tc>
          <w:tcPr>
            <w:tcW w:w="2438" w:type="dxa"/>
          </w:tcPr>
          <w:p w14:paraId="033037C5" w14:textId="73583DF6" w:rsidR="002D5FAD" w:rsidRDefault="009D7A7F" w:rsidP="002D5FAD">
            <w:pPr>
              <w:pStyle w:val="TF-TEXTOQUADRO"/>
              <w:jc w:val="center"/>
            </w:pPr>
            <w:r>
              <w:t>Google Acadêmico</w:t>
            </w:r>
          </w:p>
        </w:tc>
        <w:tc>
          <w:tcPr>
            <w:tcW w:w="2698" w:type="dxa"/>
            <w:shd w:val="clear" w:color="auto" w:fill="auto"/>
          </w:tcPr>
          <w:p w14:paraId="16FA2477" w14:textId="795FB970" w:rsidR="002D5FAD" w:rsidRDefault="003521AD" w:rsidP="002D5FAD">
            <w:pPr>
              <w:pStyle w:val="TF-TEXTOQUADRO"/>
              <w:jc w:val="center"/>
            </w:pPr>
            <w:r>
              <w:t xml:space="preserve">Aplicativo de auxílio aos visitantes de museu utilizando QR </w:t>
            </w:r>
            <w:proofErr w:type="spellStart"/>
            <w:r>
              <w:t>Code</w:t>
            </w:r>
            <w:proofErr w:type="spellEnd"/>
          </w:p>
        </w:tc>
        <w:tc>
          <w:tcPr>
            <w:tcW w:w="2327" w:type="dxa"/>
            <w:shd w:val="clear" w:color="auto" w:fill="auto"/>
          </w:tcPr>
          <w:p w14:paraId="1555BA3B" w14:textId="2982F698" w:rsidR="002D5FAD" w:rsidRDefault="003521AD" w:rsidP="002D5FAD">
            <w:pPr>
              <w:pStyle w:val="TF-TEXTOQUADRO"/>
              <w:jc w:val="center"/>
            </w:pPr>
            <w:r>
              <w:t>“museu” “aplicativo” “</w:t>
            </w:r>
            <w:proofErr w:type="spellStart"/>
            <w:r>
              <w:t>qr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>”</w:t>
            </w:r>
          </w:p>
        </w:tc>
        <w:tc>
          <w:tcPr>
            <w:tcW w:w="1599" w:type="dxa"/>
          </w:tcPr>
          <w:p w14:paraId="7F690E10" w14:textId="7D8E2719" w:rsidR="002D5FAD" w:rsidRDefault="003C6062" w:rsidP="002D5FAD">
            <w:pPr>
              <w:pStyle w:val="TF-TEXTOQUADRO"/>
              <w:jc w:val="center"/>
            </w:pPr>
            <w:r>
              <w:t>(BRAGA, 2018)</w:t>
            </w:r>
          </w:p>
        </w:tc>
      </w:tr>
      <w:tr w:rsidR="002D5FAD" w14:paraId="698AA75C" w14:textId="77777777" w:rsidTr="002D5FAD">
        <w:trPr>
          <w:jc w:val="center"/>
        </w:trPr>
        <w:tc>
          <w:tcPr>
            <w:tcW w:w="2438" w:type="dxa"/>
          </w:tcPr>
          <w:p w14:paraId="61F508C9" w14:textId="2FFBD29F" w:rsidR="002D5FAD" w:rsidRDefault="003521AD" w:rsidP="002D5FAD">
            <w:pPr>
              <w:pStyle w:val="TF-TEXTOQUADRO"/>
              <w:jc w:val="center"/>
            </w:pPr>
            <w:r>
              <w:t>Google Acadêmico</w:t>
            </w:r>
          </w:p>
        </w:tc>
        <w:tc>
          <w:tcPr>
            <w:tcW w:w="2698" w:type="dxa"/>
            <w:shd w:val="clear" w:color="auto" w:fill="auto"/>
          </w:tcPr>
          <w:p w14:paraId="19F18901" w14:textId="3290800E" w:rsidR="002D5FAD" w:rsidRDefault="003521AD" w:rsidP="002D5FAD">
            <w:pPr>
              <w:pStyle w:val="TF-TEXTOQUADRO"/>
              <w:jc w:val="center"/>
            </w:pPr>
            <w:r>
              <w:t>Aplicativo para museu utilizando realidade aumentada</w:t>
            </w:r>
          </w:p>
        </w:tc>
        <w:tc>
          <w:tcPr>
            <w:tcW w:w="2327" w:type="dxa"/>
            <w:shd w:val="clear" w:color="auto" w:fill="auto"/>
          </w:tcPr>
          <w:p w14:paraId="6221AD73" w14:textId="2A18D340" w:rsidR="002D5FAD" w:rsidRDefault="003521AD" w:rsidP="002D5FAD">
            <w:pPr>
              <w:pStyle w:val="TF-TEXTOQUADRO"/>
              <w:jc w:val="center"/>
            </w:pPr>
            <w:r>
              <w:t>“museu” “realidade aumentada”</w:t>
            </w:r>
          </w:p>
        </w:tc>
        <w:tc>
          <w:tcPr>
            <w:tcW w:w="1599" w:type="dxa"/>
          </w:tcPr>
          <w:p w14:paraId="4084FAB1" w14:textId="49E2B1ED" w:rsidR="002D5FAD" w:rsidRDefault="003521AD" w:rsidP="002D5FAD">
            <w:pPr>
              <w:pStyle w:val="TF-TEXTOQUADRO"/>
              <w:jc w:val="center"/>
            </w:pPr>
            <w:r>
              <w:t>(MENEZES, 2019)</w:t>
            </w:r>
          </w:p>
        </w:tc>
      </w:tr>
      <w:tr w:rsidR="002D5FAD" w14:paraId="4E27460C" w14:textId="77777777" w:rsidTr="002D5FAD">
        <w:trPr>
          <w:jc w:val="center"/>
        </w:trPr>
        <w:tc>
          <w:tcPr>
            <w:tcW w:w="2438" w:type="dxa"/>
          </w:tcPr>
          <w:p w14:paraId="281AED97" w14:textId="2812C498" w:rsidR="002D5FAD" w:rsidRDefault="003C6062" w:rsidP="002D5FAD">
            <w:pPr>
              <w:pStyle w:val="TF-TEXTOQUADRO"/>
              <w:jc w:val="center"/>
            </w:pPr>
            <w:r>
              <w:t>Google Acadêmico</w:t>
            </w:r>
          </w:p>
        </w:tc>
        <w:tc>
          <w:tcPr>
            <w:tcW w:w="2698" w:type="dxa"/>
            <w:shd w:val="clear" w:color="auto" w:fill="auto"/>
          </w:tcPr>
          <w:p w14:paraId="3F938A2E" w14:textId="746D7378" w:rsidR="002D5FAD" w:rsidRDefault="003C6062" w:rsidP="002D5FAD">
            <w:pPr>
              <w:pStyle w:val="TF-TEXTOQUADRO"/>
              <w:jc w:val="center"/>
            </w:pPr>
            <w:r>
              <w:t>Design de aplicativo para acesso de informações sobre museu</w:t>
            </w:r>
          </w:p>
        </w:tc>
        <w:tc>
          <w:tcPr>
            <w:tcW w:w="2327" w:type="dxa"/>
            <w:shd w:val="clear" w:color="auto" w:fill="auto"/>
          </w:tcPr>
          <w:p w14:paraId="1A28DCCE" w14:textId="001F948A" w:rsidR="002D5FAD" w:rsidRDefault="003C6062" w:rsidP="002D5FAD">
            <w:pPr>
              <w:pStyle w:val="TF-TEXTOQUADRO"/>
              <w:jc w:val="center"/>
            </w:pPr>
            <w:r>
              <w:t>“museu” “aplicativo” “design”</w:t>
            </w:r>
          </w:p>
        </w:tc>
        <w:tc>
          <w:tcPr>
            <w:tcW w:w="1599" w:type="dxa"/>
          </w:tcPr>
          <w:p w14:paraId="28E87FCA" w14:textId="36A7BA21" w:rsidR="002D5FAD" w:rsidRDefault="003C6062" w:rsidP="002D5FAD">
            <w:pPr>
              <w:pStyle w:val="TF-TEXTOQUADRO"/>
              <w:jc w:val="center"/>
            </w:pPr>
            <w:r>
              <w:t>(LIMA, 2022)</w:t>
            </w:r>
          </w:p>
        </w:tc>
      </w:tr>
      <w:tr w:rsidR="002D5FAD" w14:paraId="4F0655D1" w14:textId="77777777" w:rsidTr="002D5FAD">
        <w:trPr>
          <w:jc w:val="center"/>
        </w:trPr>
        <w:tc>
          <w:tcPr>
            <w:tcW w:w="2438" w:type="dxa"/>
          </w:tcPr>
          <w:p w14:paraId="6758DDFB" w14:textId="77777777" w:rsidR="002D5FAD" w:rsidRDefault="002D5FAD" w:rsidP="002D5FAD">
            <w:pPr>
              <w:pStyle w:val="TF-TEXTOQUADRO"/>
              <w:jc w:val="center"/>
            </w:pPr>
          </w:p>
        </w:tc>
        <w:tc>
          <w:tcPr>
            <w:tcW w:w="2698" w:type="dxa"/>
            <w:shd w:val="clear" w:color="auto" w:fill="auto"/>
          </w:tcPr>
          <w:p w14:paraId="32C24C5D" w14:textId="378A3ACF" w:rsidR="002D5FAD" w:rsidRDefault="002D5FAD" w:rsidP="002D5FAD">
            <w:pPr>
              <w:pStyle w:val="TF-TEXTOQUADRO"/>
              <w:jc w:val="center"/>
            </w:pPr>
          </w:p>
        </w:tc>
        <w:tc>
          <w:tcPr>
            <w:tcW w:w="2327" w:type="dxa"/>
            <w:shd w:val="clear" w:color="auto" w:fill="auto"/>
          </w:tcPr>
          <w:p w14:paraId="62F85237" w14:textId="77777777" w:rsidR="002D5FAD" w:rsidRDefault="002D5FAD" w:rsidP="002D5FAD">
            <w:pPr>
              <w:pStyle w:val="TF-TEXTOQUADRO"/>
              <w:jc w:val="center"/>
            </w:pPr>
          </w:p>
        </w:tc>
        <w:tc>
          <w:tcPr>
            <w:tcW w:w="1599" w:type="dxa"/>
          </w:tcPr>
          <w:p w14:paraId="645525A3" w14:textId="77777777" w:rsidR="002D5FAD" w:rsidRDefault="002D5FAD" w:rsidP="002D5FAD">
            <w:pPr>
              <w:pStyle w:val="TF-TEXTOQUADRO"/>
              <w:jc w:val="center"/>
            </w:pPr>
          </w:p>
        </w:tc>
      </w:tr>
      <w:tr w:rsidR="002D5FAD" w14:paraId="2C129F30" w14:textId="77777777" w:rsidTr="002D5FAD">
        <w:trPr>
          <w:jc w:val="center"/>
        </w:trPr>
        <w:tc>
          <w:tcPr>
            <w:tcW w:w="2438" w:type="dxa"/>
          </w:tcPr>
          <w:p w14:paraId="1D34F544" w14:textId="77777777" w:rsidR="002D5FAD" w:rsidRDefault="002D5FAD" w:rsidP="002D5FAD">
            <w:pPr>
              <w:pStyle w:val="TF-TEXTOQUADRO"/>
              <w:jc w:val="center"/>
            </w:pPr>
          </w:p>
        </w:tc>
        <w:tc>
          <w:tcPr>
            <w:tcW w:w="2698" w:type="dxa"/>
            <w:shd w:val="clear" w:color="auto" w:fill="auto"/>
          </w:tcPr>
          <w:p w14:paraId="2D4E817F" w14:textId="69C2BD2A" w:rsidR="002D5FAD" w:rsidRDefault="002D5FAD" w:rsidP="002D5FAD">
            <w:pPr>
              <w:pStyle w:val="TF-TEXTOQUADRO"/>
              <w:jc w:val="center"/>
            </w:pPr>
          </w:p>
        </w:tc>
        <w:tc>
          <w:tcPr>
            <w:tcW w:w="2327" w:type="dxa"/>
            <w:shd w:val="clear" w:color="auto" w:fill="auto"/>
          </w:tcPr>
          <w:p w14:paraId="37CAAD25" w14:textId="77777777" w:rsidR="002D5FAD" w:rsidRDefault="002D5FAD" w:rsidP="002D5FAD">
            <w:pPr>
              <w:pStyle w:val="TF-TEXTOQUADRO"/>
              <w:jc w:val="center"/>
            </w:pPr>
          </w:p>
        </w:tc>
        <w:tc>
          <w:tcPr>
            <w:tcW w:w="1599" w:type="dxa"/>
          </w:tcPr>
          <w:p w14:paraId="422016CA" w14:textId="77777777" w:rsidR="002D5FAD" w:rsidRDefault="002D5FAD" w:rsidP="002D5FAD">
            <w:pPr>
              <w:pStyle w:val="TF-TEXTOQUADRO"/>
              <w:jc w:val="center"/>
            </w:pPr>
          </w:p>
        </w:tc>
      </w:tr>
      <w:tr w:rsidR="002D5FAD" w14:paraId="438F1196" w14:textId="77777777" w:rsidTr="002D5FAD">
        <w:trPr>
          <w:jc w:val="center"/>
        </w:trPr>
        <w:tc>
          <w:tcPr>
            <w:tcW w:w="2438" w:type="dxa"/>
          </w:tcPr>
          <w:p w14:paraId="2F85EFC6" w14:textId="77777777" w:rsidR="002D5FAD" w:rsidRDefault="002D5FAD" w:rsidP="002D5FAD">
            <w:pPr>
              <w:pStyle w:val="TF-TEXTOQUADRO"/>
              <w:jc w:val="center"/>
            </w:pPr>
          </w:p>
        </w:tc>
        <w:tc>
          <w:tcPr>
            <w:tcW w:w="2698" w:type="dxa"/>
            <w:shd w:val="clear" w:color="auto" w:fill="auto"/>
          </w:tcPr>
          <w:p w14:paraId="626B74D9" w14:textId="20140BA7" w:rsidR="002D5FAD" w:rsidRDefault="002D5FAD" w:rsidP="002D5FAD">
            <w:pPr>
              <w:pStyle w:val="TF-TEXTOQUADRO"/>
              <w:jc w:val="center"/>
            </w:pPr>
          </w:p>
        </w:tc>
        <w:tc>
          <w:tcPr>
            <w:tcW w:w="2327" w:type="dxa"/>
            <w:shd w:val="clear" w:color="auto" w:fill="auto"/>
          </w:tcPr>
          <w:p w14:paraId="4F6E909B" w14:textId="77777777" w:rsidR="002D5FAD" w:rsidRDefault="002D5FAD" w:rsidP="002D5FAD">
            <w:pPr>
              <w:pStyle w:val="TF-TEXTOQUADRO"/>
              <w:jc w:val="center"/>
            </w:pPr>
          </w:p>
        </w:tc>
        <w:tc>
          <w:tcPr>
            <w:tcW w:w="1599" w:type="dxa"/>
          </w:tcPr>
          <w:p w14:paraId="62B548D0" w14:textId="77777777" w:rsidR="002D5FAD" w:rsidRDefault="002D5FAD" w:rsidP="002D5FAD">
            <w:pPr>
              <w:pStyle w:val="TF-TEXTOQUADRO"/>
              <w:jc w:val="center"/>
            </w:pPr>
          </w:p>
        </w:tc>
      </w:tr>
      <w:tr w:rsidR="002D5FAD" w14:paraId="63B79D36" w14:textId="77777777" w:rsidTr="002D5FAD">
        <w:trPr>
          <w:jc w:val="center"/>
        </w:trPr>
        <w:tc>
          <w:tcPr>
            <w:tcW w:w="2438" w:type="dxa"/>
          </w:tcPr>
          <w:p w14:paraId="4ACB5CB0" w14:textId="77777777" w:rsidR="002D5FAD" w:rsidRDefault="002D5FAD" w:rsidP="002D5FAD">
            <w:pPr>
              <w:pStyle w:val="TF-TEXTOQUADRO"/>
              <w:jc w:val="center"/>
            </w:pPr>
          </w:p>
        </w:tc>
        <w:tc>
          <w:tcPr>
            <w:tcW w:w="2698" w:type="dxa"/>
            <w:shd w:val="clear" w:color="auto" w:fill="auto"/>
          </w:tcPr>
          <w:p w14:paraId="0C7CABC2" w14:textId="4768D6A0" w:rsidR="002D5FAD" w:rsidRDefault="002D5FAD" w:rsidP="002D5FAD">
            <w:pPr>
              <w:pStyle w:val="TF-TEXTOQUADRO"/>
              <w:jc w:val="center"/>
            </w:pPr>
          </w:p>
        </w:tc>
        <w:tc>
          <w:tcPr>
            <w:tcW w:w="2327" w:type="dxa"/>
            <w:shd w:val="clear" w:color="auto" w:fill="auto"/>
          </w:tcPr>
          <w:p w14:paraId="25D5DAD7" w14:textId="77777777" w:rsidR="002D5FAD" w:rsidRDefault="002D5FAD" w:rsidP="002D5FAD">
            <w:pPr>
              <w:pStyle w:val="TF-TEXTOQUADRO"/>
              <w:jc w:val="center"/>
            </w:pPr>
          </w:p>
        </w:tc>
        <w:tc>
          <w:tcPr>
            <w:tcW w:w="1599" w:type="dxa"/>
          </w:tcPr>
          <w:p w14:paraId="13C27E29" w14:textId="77777777" w:rsidR="002D5FAD" w:rsidRDefault="002D5FAD" w:rsidP="002D5FAD">
            <w:pPr>
              <w:pStyle w:val="TF-TEXTOQUADRO"/>
              <w:jc w:val="center"/>
            </w:pP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1" w:name="_Toc54164921"/>
      <w:bookmarkStart w:id="22" w:name="_Toc54165675"/>
      <w:bookmarkStart w:id="23" w:name="_Toc54169333"/>
      <w:bookmarkStart w:id="24" w:name="_Toc96347439"/>
      <w:bookmarkStart w:id="25" w:name="_Toc96357723"/>
      <w:bookmarkStart w:id="26" w:name="_Toc96491866"/>
      <w:bookmarkStart w:id="27" w:name="_Toc411603107"/>
      <w:bookmarkEnd w:id="13"/>
      <w:r>
        <w:t>Justificativa</w:t>
      </w:r>
    </w:p>
    <w:p w14:paraId="1DA2DB03" w14:textId="744EEC1C" w:rsidR="00B37046" w:rsidRDefault="00451B94" w:rsidP="00451B94">
      <w:pPr>
        <w:pStyle w:val="TF-TEXTO"/>
      </w:pPr>
      <w:r>
        <w:t>[</w:t>
      </w:r>
      <w:r w:rsidR="00B37046">
        <w:t>Nesta seção deve apresentar utilizando o descrito nas bases teóricas como pode resolver o problema proposto.]</w:t>
      </w:r>
    </w:p>
    <w:p w14:paraId="4CAF1895" w14:textId="69827323" w:rsidR="00B37046" w:rsidRDefault="00B37046" w:rsidP="00451B94">
      <w:pPr>
        <w:pStyle w:val="TF-TEXTO"/>
      </w:pPr>
      <w:r>
        <w:t>[Também deve apresentar qual será a contribuição para o campo de aplicação.]</w:t>
      </w:r>
    </w:p>
    <w:p w14:paraId="5DE0C48A" w14:textId="442BD46B" w:rsidR="00451B94" w:rsidRDefault="00B37046" w:rsidP="007207F2">
      <w:pPr>
        <w:pStyle w:val="TF-TEXTO"/>
      </w:pPr>
      <w:r>
        <w:lastRenderedPageBreak/>
        <w:t xml:space="preserve">[E </w:t>
      </w:r>
      <w:r w:rsidR="007207F2">
        <w:t xml:space="preserve">por fim, </w:t>
      </w:r>
      <w:r>
        <w:t xml:space="preserve">como o trabalho proposto tem aderência </w:t>
      </w:r>
      <w:r w:rsidR="007207F2">
        <w:t xml:space="preserve">ao eixo escolhido (1. </w:t>
      </w:r>
      <w:r w:rsidR="007207F2" w:rsidRPr="007207F2">
        <w:t>Vis</w:t>
      </w:r>
      <w:r w:rsidR="007207F2">
        <w:t>ã</w:t>
      </w:r>
      <w:r w:rsidR="007207F2" w:rsidRPr="007207F2">
        <w:t>o Sist</w:t>
      </w:r>
      <w:r w:rsidR="007207F2">
        <w:t>ê</w:t>
      </w:r>
      <w:r w:rsidR="007207F2" w:rsidRPr="007207F2">
        <w:t>mica</w:t>
      </w:r>
      <w:r w:rsidR="007207F2">
        <w:t xml:space="preserve">; 2. </w:t>
      </w:r>
      <w:r w:rsidR="007207F2" w:rsidRPr="007207F2">
        <w:t>Gest</w:t>
      </w:r>
      <w:r w:rsidR="007207F2">
        <w:t>ã</w:t>
      </w:r>
      <w:r w:rsidR="007207F2" w:rsidRPr="007207F2">
        <w:t>o de Sistemas de Informa</w:t>
      </w:r>
      <w:r w:rsidR="007207F2">
        <w:t>çã</w:t>
      </w:r>
      <w:r w:rsidR="007207F2" w:rsidRPr="007207F2">
        <w:t>o e da Tecnologia da Informa</w:t>
      </w:r>
      <w:r w:rsidR="007207F2">
        <w:t>çã</w:t>
      </w:r>
      <w:r w:rsidR="007207F2" w:rsidRPr="007207F2">
        <w:t>o</w:t>
      </w:r>
      <w:r w:rsidR="007207F2">
        <w:t xml:space="preserve">; 3. </w:t>
      </w:r>
      <w:r w:rsidR="007207F2" w:rsidRPr="007207F2">
        <w:t>Desenvolvimento de Software para Sistemas de Informa</w:t>
      </w:r>
      <w:r w:rsidR="007207F2">
        <w:t>çã</w:t>
      </w:r>
      <w:r w:rsidR="007207F2" w:rsidRPr="007207F2">
        <w:t>o</w:t>
      </w:r>
      <w:r w:rsidR="007207F2">
        <w:t xml:space="preserve">; 4. </w:t>
      </w:r>
      <w:r w:rsidR="007207F2" w:rsidRPr="007207F2">
        <w:t>Engenharia de Dados e Informa</w:t>
      </w:r>
      <w:r w:rsidR="007207F2">
        <w:t>çã</w:t>
      </w:r>
      <w:r w:rsidR="007207F2" w:rsidRPr="007207F2">
        <w:t>o</w:t>
      </w:r>
      <w:r w:rsidR="007207F2">
        <w:t xml:space="preserve">; 5. </w:t>
      </w:r>
      <w:r w:rsidR="007207F2" w:rsidRPr="007207F2">
        <w:t>Infraestrutura para Sistemas de Informa</w:t>
      </w:r>
      <w:r w:rsidR="007207F2">
        <w:t>çã</w:t>
      </w:r>
      <w:r w:rsidR="007207F2" w:rsidRPr="007207F2">
        <w:t>o</w:t>
      </w:r>
      <w:r w:rsidR="007207F2">
        <w:t xml:space="preserve">; 6. </w:t>
      </w:r>
      <w:r w:rsidR="007207F2" w:rsidRPr="007207F2">
        <w:t>Pesquisa, Inova</w:t>
      </w:r>
      <w:r w:rsidR="007207F2">
        <w:t>ção</w:t>
      </w:r>
      <w:r w:rsidR="007207F2" w:rsidRPr="007207F2">
        <w:t xml:space="preserve"> e Empreendedorismo</w:t>
      </w:r>
      <w:r w:rsidR="007207F2">
        <w:t xml:space="preserve">; ou 7. </w:t>
      </w:r>
      <w:r w:rsidR="007207F2" w:rsidRPr="007207F2">
        <w:t>Desenvolvimento Pessoal e Profissional</w:t>
      </w:r>
      <w:r w:rsidR="007207F2">
        <w:t>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 xml:space="preserve">no decorrer do trabalho. </w:t>
      </w:r>
      <w:r w:rsidR="00A96CCA">
        <w:t xml:space="preserve">A etapas da metodologia devem ser apresentadas de forma descritiva. </w:t>
      </w:r>
      <w:r w:rsidRPr="007E0D87">
        <w:t>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</w:t>
      </w:r>
      <w:r w:rsidR="00A96CCA">
        <w:t xml:space="preserve"> A etapa da validação da solução é obrigatória.</w:t>
      </w:r>
      <w:r w:rsidRPr="007E0D87">
        <w:t>]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1A3A6C80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4E613A69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030AB06B" w14:textId="77777777" w:rsidR="00451B94" w:rsidRDefault="00451B94" w:rsidP="00451B94">
      <w:pPr>
        <w:pStyle w:val="TF-ALNEA"/>
        <w:contextualSpacing w:val="0"/>
      </w:pPr>
      <w:r>
        <w:t>(...);</w:t>
      </w:r>
    </w:p>
    <w:p w14:paraId="4C1EA1A2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12FA0B2C" w14:textId="77777777" w:rsidR="00B37046" w:rsidRDefault="00B37046" w:rsidP="00CD1BD6">
      <w:pPr>
        <w:pStyle w:val="TF-refernciasbibliogrficasTTULO"/>
      </w:pPr>
      <w:bookmarkStart w:id="28" w:name="_Toc351015602"/>
      <w:bookmarkEnd w:id="21"/>
      <w:bookmarkEnd w:id="22"/>
      <w:bookmarkEnd w:id="23"/>
      <w:bookmarkEnd w:id="24"/>
      <w:bookmarkEnd w:id="25"/>
      <w:bookmarkEnd w:id="26"/>
      <w:bookmarkEnd w:id="27"/>
    </w:p>
    <w:p w14:paraId="0C326A1E" w14:textId="1D6DA906" w:rsidR="00451B94" w:rsidRDefault="00451B94" w:rsidP="00CD1BD6">
      <w:pPr>
        <w:pStyle w:val="TF-refernciasbibliogrficasTTULO"/>
      </w:pPr>
      <w:r>
        <w:t>Referências</w:t>
      </w:r>
      <w:bookmarkEnd w:id="28"/>
    </w:p>
    <w:p w14:paraId="051DBE0B" w14:textId="04669A86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r w:rsidR="00B37046">
        <w:t>têm</w:t>
      </w:r>
      <w:r>
        <w:t xml:space="preserve"> que estar </w:t>
      </w:r>
      <w:proofErr w:type="gramStart"/>
      <w:r>
        <w:t>inserido</w:t>
      </w:r>
      <w:proofErr w:type="gramEnd"/>
      <w:r>
        <w:t xml:space="preserve"> nas referências. </w:t>
      </w:r>
    </w:p>
    <w:p w14:paraId="611067DD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D6D6825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79412BA1" w14:textId="77777777" w:rsidR="00554405" w:rsidRDefault="00554405" w:rsidP="00554405">
      <w:pPr>
        <w:pStyle w:val="TF-refernciasITEM"/>
      </w:pPr>
      <w:r>
        <w:t>[livro em meio eletrônico:]</w:t>
      </w:r>
    </w:p>
    <w:p w14:paraId="5433B7AC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5F1A28CF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099C798D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52EFBC5C" w14:textId="77777777" w:rsidR="00554405" w:rsidRDefault="00554405" w:rsidP="00554405">
      <w:pPr>
        <w:pStyle w:val="TF-refernciasITEM"/>
      </w:pPr>
      <w:r>
        <w:lastRenderedPageBreak/>
        <w:t>[trabalho acadêmico ou monografia (TCC/Estágio, especialização, dissertação, tese):]</w:t>
      </w:r>
    </w:p>
    <w:p w14:paraId="521A00B8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A9A70E1" w14:textId="77777777" w:rsidR="00554405" w:rsidRDefault="00554405" w:rsidP="00554405">
      <w:pPr>
        <w:pStyle w:val="TF-refernciasITEM"/>
      </w:pPr>
      <w:r>
        <w:t>[norma técnica:]</w:t>
      </w:r>
    </w:p>
    <w:p w14:paraId="21E94002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0C493F28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71089E5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72B08F3B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7A73B9D9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4ADBDEE" w14:textId="77777777" w:rsidR="00554405" w:rsidRDefault="00554405" w:rsidP="00554405">
      <w:pPr>
        <w:pStyle w:val="TF-refernciasITEM"/>
      </w:pPr>
      <w:r>
        <w:t xml:space="preserve"> [livro:]</w:t>
      </w:r>
    </w:p>
    <w:p w14:paraId="585C364A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649BA520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421A9A36" w14:textId="77777777" w:rsidR="00554405" w:rsidRDefault="00554405" w:rsidP="00554405">
      <w:pPr>
        <w:pStyle w:val="TF-refernciasITEM"/>
      </w:pPr>
      <w:r>
        <w:t>[guias do usuário:]</w:t>
      </w:r>
    </w:p>
    <w:p w14:paraId="119ADE70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7D5439D6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233BCE11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185F3F">
        <w:t>Version</w:t>
      </w:r>
      <w:proofErr w:type="spellEnd"/>
      <w:r w:rsidRPr="00185F3F">
        <w:t xml:space="preserve"> 3.0. [</w:t>
      </w:r>
      <w:proofErr w:type="spellStart"/>
      <w:r w:rsidRPr="00185F3F">
        <w:t>S.l</w:t>
      </w:r>
      <w:proofErr w:type="spellEnd"/>
      <w:r w:rsidRPr="00185F3F">
        <w:t>.</w:t>
      </w:r>
      <w:proofErr w:type="gramStart"/>
      <w:r w:rsidRPr="00185F3F">
        <w:t>],  1997</w:t>
      </w:r>
      <w:proofErr w:type="gramEnd"/>
      <w:r w:rsidRPr="00185F3F">
        <w:t xml:space="preserve">. </w:t>
      </w:r>
      <w:r>
        <w:t>Documento eletrônico disponibilizado com o Ambiente Delphi 3.0.</w:t>
      </w:r>
    </w:p>
    <w:p w14:paraId="485D1773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659763D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2119C560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74B5A4BA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777D5DE4" w14:textId="77777777" w:rsidR="00554405" w:rsidRDefault="00554405" w:rsidP="00554405">
      <w:pPr>
        <w:pStyle w:val="TF-refernciasITEM"/>
      </w:pPr>
      <w:r>
        <w:t>[artigo em evento:]</w:t>
      </w:r>
    </w:p>
    <w:p w14:paraId="1F87EA71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3C39B935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D82FD06" w14:textId="77777777" w:rsidR="00554405" w:rsidRDefault="00554405" w:rsidP="00554405">
      <w:pPr>
        <w:pStyle w:val="TF-refernciasITEM"/>
      </w:pPr>
      <w:r>
        <w:lastRenderedPageBreak/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75318FB1" w14:textId="77777777" w:rsidR="00554405" w:rsidRDefault="00554405" w:rsidP="00554405">
      <w:pPr>
        <w:pStyle w:val="TF-refernciasITEM"/>
      </w:pPr>
      <w:r>
        <w:t>[norma técnica:]</w:t>
      </w:r>
    </w:p>
    <w:p w14:paraId="09626234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1E5E23C2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1C8E8C2A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23A3F410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63D6C44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</w:t>
      </w:r>
      <w:proofErr w:type="gramStart"/>
      <w:r>
        <w:t>M..</w:t>
      </w:r>
      <w:proofErr w:type="gramEnd"/>
      <w:r>
        <w:t xml:space="preserve"> </w:t>
      </w:r>
      <w:r>
        <w:rPr>
          <w:b/>
        </w:rPr>
        <w:t>Sociologia da administração</w:t>
      </w:r>
      <w:r>
        <w:t>. São Paulo: Atlas, 1997. cap. 5, p. 122-143.</w:t>
      </w:r>
    </w:p>
    <w:p w14:paraId="4133E587" w14:textId="77777777" w:rsidR="00554405" w:rsidRDefault="00554405" w:rsidP="00554405">
      <w:pPr>
        <w:pStyle w:val="TF-refernciasITEM"/>
      </w:pPr>
      <w:r>
        <w:t xml:space="preserve"> [artigo em periódico em meio eletrônico:]</w:t>
      </w:r>
    </w:p>
    <w:p w14:paraId="7EF945CE" w14:textId="77777777" w:rsidR="00554405" w:rsidRDefault="00554405" w:rsidP="00554405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3BF7E0E7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2F7BDB81" w14:textId="77777777" w:rsidR="00554405" w:rsidRDefault="00554405" w:rsidP="00554405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3DA0B8AF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9D9DCBA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</w:t>
      </w:r>
      <w:proofErr w:type="gramStart"/>
      <w:r>
        <w:t>] .</w:t>
      </w:r>
      <w:proofErr w:type="gramEnd"/>
      <w:r>
        <w:t xml:space="preserve"> Disponível em: ...). Quando a data estiver explicita na página, colocar esta sem colchetes. Se o mês também estiver explicito, colocá-lo (ex.:  ..., out. 2003. Disponível em: ...)):]</w:t>
      </w:r>
    </w:p>
    <w:p w14:paraId="15F5AC88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0CE89289" w14:textId="77777777" w:rsidR="00554405" w:rsidRDefault="00554405" w:rsidP="00554405">
      <w:pPr>
        <w:pStyle w:val="TF-refernciasITEM"/>
      </w:pPr>
      <w:r>
        <w:t>[artigo em evento:]</w:t>
      </w:r>
    </w:p>
    <w:p w14:paraId="514A3CED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281041EA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2BD847A" w14:textId="77777777" w:rsidR="00554405" w:rsidRDefault="00554405" w:rsidP="00554405">
      <w:pPr>
        <w:pStyle w:val="TF-refernciasITEM"/>
      </w:pPr>
      <w:r>
        <w:lastRenderedPageBreak/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B900754" w14:textId="77777777" w:rsidR="00554405" w:rsidRDefault="00554405" w:rsidP="00554405">
      <w:pPr>
        <w:pStyle w:val="TF-refernciasITEM"/>
      </w:pPr>
      <w:r>
        <w:t>[livro:]</w:t>
      </w:r>
    </w:p>
    <w:p w14:paraId="2F75CE2D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557351B7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4412AA41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1B1A521D" w14:textId="77777777" w:rsidR="00554405" w:rsidRDefault="00554405" w:rsidP="00554405">
      <w:pPr>
        <w:pStyle w:val="TF-refernciasITEM"/>
      </w:pPr>
      <w:r>
        <w:t>[relatório de pesquisa:]</w:t>
      </w:r>
    </w:p>
    <w:p w14:paraId="5BCCD57C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29" w:name="_Toc54169336"/>
    </w:p>
    <w:p w14:paraId="5C26E3AA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5AF8E6FE" w14:textId="77777777" w:rsidR="00620BF5" w:rsidRDefault="00554405" w:rsidP="00620BF5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  <w:bookmarkEnd w:id="29"/>
    </w:p>
    <w:p w14:paraId="19C2903E" w14:textId="77777777" w:rsidR="00620BF5" w:rsidRDefault="00620BF5" w:rsidP="00620BF5">
      <w:pPr>
        <w:pStyle w:val="TF-refernciasITEM"/>
      </w:pPr>
    </w:p>
    <w:sectPr w:rsidR="00620BF5" w:rsidSect="00A155FE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Dalton Solano dos Reis" w:date="2024-03-26T21:03:00Z" w:initials="DS">
    <w:p w14:paraId="615A902B" w14:textId="77777777" w:rsidR="00934700" w:rsidRDefault="00934700" w:rsidP="0093470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Gostei do texto, mas precisa de alguns ajustes.</w:t>
      </w:r>
    </w:p>
    <w:p w14:paraId="6A59BDA0" w14:textId="77777777" w:rsidR="00934700" w:rsidRDefault="00934700" w:rsidP="00934700">
      <w:r>
        <w:rPr>
          <w:color w:val="000000"/>
          <w:sz w:val="20"/>
          <w:szCs w:val="20"/>
        </w:rPr>
        <w:t>Tem partes que usam superlativos:</w:t>
      </w:r>
    </w:p>
    <w:p w14:paraId="0FCC9492" w14:textId="77777777" w:rsidR="00934700" w:rsidRDefault="00934700" w:rsidP="00934700">
      <w:r>
        <w:rPr>
          <w:color w:val="000000"/>
          <w:sz w:val="20"/>
          <w:szCs w:val="20"/>
        </w:rPr>
        <w:t>- “crucial” -&gt; “importante”</w:t>
      </w:r>
    </w:p>
    <w:p w14:paraId="366C58AA" w14:textId="77777777" w:rsidR="00934700" w:rsidRDefault="00934700" w:rsidP="00934700">
      <w:r>
        <w:rPr>
          <w:color w:val="000000"/>
          <w:sz w:val="20"/>
          <w:szCs w:val="20"/>
        </w:rPr>
        <w:t>- “análise aprofundada “</w:t>
      </w:r>
    </w:p>
    <w:p w14:paraId="7592515D" w14:textId="77777777" w:rsidR="00934700" w:rsidRDefault="00934700" w:rsidP="00934700"/>
    <w:p w14:paraId="0948544D" w14:textId="77777777" w:rsidR="00934700" w:rsidRDefault="00934700" w:rsidP="00934700">
      <w:r>
        <w:rPr>
          <w:color w:val="000000"/>
          <w:sz w:val="20"/>
          <w:szCs w:val="20"/>
        </w:rPr>
        <w:t>São termos que passam uma mensagem de “exagero” .. não se usa isso em textos científicos.</w:t>
      </w:r>
    </w:p>
    <w:p w14:paraId="36D6B6A9" w14:textId="77777777" w:rsidR="00934700" w:rsidRDefault="00934700" w:rsidP="00934700"/>
    <w:p w14:paraId="68A3FE7C" w14:textId="77777777" w:rsidR="00934700" w:rsidRDefault="00934700" w:rsidP="00934700">
      <w:r>
        <w:rPr>
          <w:color w:val="000000"/>
          <w:sz w:val="20"/>
          <w:szCs w:val="20"/>
        </w:rPr>
        <w:t>E, tem texto com várias afirmações mas sem uso de citações para referências bibliográficas.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A3FE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6918EED" w16cex:dateUtc="2024-03-27T0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A3FE7C" w16cid:durableId="76918E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B1CB" w14:textId="77777777" w:rsidR="00A155FE" w:rsidRDefault="00A155FE">
      <w:r>
        <w:separator/>
      </w:r>
    </w:p>
  </w:endnote>
  <w:endnote w:type="continuationSeparator" w:id="0">
    <w:p w14:paraId="67709EE3" w14:textId="77777777" w:rsidR="00A155FE" w:rsidRDefault="00A1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1084D" w14:textId="77777777" w:rsidR="00A155FE" w:rsidRDefault="00A155FE">
      <w:r>
        <w:separator/>
      </w:r>
    </w:p>
  </w:footnote>
  <w:footnote w:type="continuationSeparator" w:id="0">
    <w:p w14:paraId="12FC3F57" w14:textId="77777777" w:rsidR="00A155FE" w:rsidRDefault="00A15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0A7F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20D"/>
    <w:rsid w:val="002440B0"/>
    <w:rsid w:val="00252772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D5FAD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521AD"/>
    <w:rsid w:val="00362443"/>
    <w:rsid w:val="0037046F"/>
    <w:rsid w:val="00372D64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C6062"/>
    <w:rsid w:val="003C7335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F3F"/>
    <w:rsid w:val="00504B38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34700"/>
    <w:rsid w:val="009454E4"/>
    <w:rsid w:val="0095058E"/>
    <w:rsid w:val="0096683A"/>
    <w:rsid w:val="00967611"/>
    <w:rsid w:val="00984240"/>
    <w:rsid w:val="00987626"/>
    <w:rsid w:val="00987F2B"/>
    <w:rsid w:val="00995B07"/>
    <w:rsid w:val="009A2619"/>
    <w:rsid w:val="009A5850"/>
    <w:rsid w:val="009A640D"/>
    <w:rsid w:val="009B10D6"/>
    <w:rsid w:val="009C0C46"/>
    <w:rsid w:val="009D65D0"/>
    <w:rsid w:val="009D7A7F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155FE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96CCA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47EF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5E94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08E1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5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2260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2015-03-26T13:00:00Z</cp:lastPrinted>
  <dcterms:created xsi:type="dcterms:W3CDTF">2024-03-24T21:42:00Z</dcterms:created>
  <dcterms:modified xsi:type="dcterms:W3CDTF">2024-03-27T00:03:00Z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11f034-52d0-4002-a7c2-cd3e6f1269e6_Enabled">
    <vt:lpwstr>true</vt:lpwstr>
  </property>
  <property fmtid="{D5CDD505-2E9C-101B-9397-08002B2CF9AE}" pid="3" name="MSIP_Label_8d11f034-52d0-4002-a7c2-cd3e6f1269e6_SetDate">
    <vt:lpwstr>2024-03-25T19:34:25Z</vt:lpwstr>
  </property>
  <property fmtid="{D5CDD505-2E9C-101B-9397-08002B2CF9AE}" pid="4" name="MSIP_Label_8d11f034-52d0-4002-a7c2-cd3e6f1269e6_Method">
    <vt:lpwstr>Privileged</vt:lpwstr>
  </property>
  <property fmtid="{D5CDD505-2E9C-101B-9397-08002B2CF9AE}" pid="5" name="MSIP_Label_8d11f034-52d0-4002-a7c2-cd3e6f1269e6_Name">
    <vt:lpwstr>Confidential Only</vt:lpwstr>
  </property>
  <property fmtid="{D5CDD505-2E9C-101B-9397-08002B2CF9AE}" pid="6" name="MSIP_Label_8d11f034-52d0-4002-a7c2-cd3e6f1269e6_SiteId">
    <vt:lpwstr>cef04b19-7776-4a94-b89b-375c77a8f936</vt:lpwstr>
  </property>
  <property fmtid="{D5CDD505-2E9C-101B-9397-08002B2CF9AE}" pid="7" name="MSIP_Label_8d11f034-52d0-4002-a7c2-cd3e6f1269e6_ActionId">
    <vt:lpwstr>3fbf9b25-509e-4c6b-9734-54c5be5a33e1</vt:lpwstr>
  </property>
  <property fmtid="{D5CDD505-2E9C-101B-9397-08002B2CF9AE}" pid="8" name="MSIP_Label_8d11f034-52d0-4002-a7c2-cd3e6f1269e6_ContentBits">
    <vt:lpwstr>0</vt:lpwstr>
  </property>
</Properties>
</file>